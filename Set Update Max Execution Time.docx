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1BAF6" w14:textId="4FA561EC" w:rsidR="00AA342C" w:rsidRPr="00550D8C" w:rsidRDefault="0003752F" w:rsidP="00550D8C">
      <w:pPr>
        <w:pStyle w:val="Heading1"/>
        <w:rPr>
          <w:b w:val="0"/>
          <w:sz w:val="36"/>
          <w:szCs w:val="36"/>
        </w:rPr>
      </w:pPr>
      <w:del w:id="0" w:author="Keyes, Stacey /US" w:date="2019-11-13T15:47:00Z">
        <w:r w:rsidDel="00F959EE">
          <w:rPr>
            <w:sz w:val="36"/>
            <w:szCs w:val="36"/>
          </w:rPr>
          <w:delText>Evaluate</w:delText>
        </w:r>
        <w:r w:rsidR="00CC4BD1" w:rsidDel="00F959EE">
          <w:rPr>
            <w:sz w:val="36"/>
            <w:szCs w:val="36"/>
          </w:rPr>
          <w:delText>Tagged</w:delText>
        </w:r>
        <w:r w:rsidDel="00F959EE">
          <w:rPr>
            <w:sz w:val="36"/>
            <w:szCs w:val="36"/>
          </w:rPr>
          <w:delText>ADRs</w:delText>
        </w:r>
      </w:del>
      <w:bookmarkStart w:id="1" w:name="_Toc24552891"/>
      <w:ins w:id="2" w:author="Keyes, Stacey /US" w:date="2019-11-13T15:47:00Z">
        <w:r w:rsidR="00F959EE">
          <w:rPr>
            <w:sz w:val="36"/>
            <w:szCs w:val="36"/>
          </w:rPr>
          <w:t>Set Update Max Execution Time</w:t>
        </w:r>
      </w:ins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737886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B21BAF7" w14:textId="77777777" w:rsidR="00550D8C" w:rsidRDefault="00550D8C">
          <w:pPr>
            <w:pStyle w:val="TOCHeading"/>
          </w:pPr>
          <w:r>
            <w:t>Contents</w:t>
          </w:r>
        </w:p>
        <w:p w14:paraId="6082C0F4" w14:textId="5E637FC5" w:rsidR="00F959EE" w:rsidRDefault="00550D8C">
          <w:pPr>
            <w:pStyle w:val="TOC1"/>
            <w:tabs>
              <w:tab w:val="right" w:leader="dot" w:pos="10790"/>
            </w:tabs>
            <w:rPr>
              <w:ins w:id="3" w:author="Keyes, Stacey /US" w:date="2019-11-13T15:54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4" w:author="Keyes, Stacey /US" w:date="2019-11-13T15:54:00Z">
            <w:r w:rsidR="00F959EE" w:rsidRPr="00DB1705">
              <w:rPr>
                <w:rStyle w:val="Hyperlink"/>
                <w:noProof/>
              </w:rPr>
              <w:fldChar w:fldCharType="begin"/>
            </w:r>
            <w:r w:rsidR="00F959EE" w:rsidRPr="00DB1705">
              <w:rPr>
                <w:rStyle w:val="Hyperlink"/>
                <w:noProof/>
              </w:rPr>
              <w:instrText xml:space="preserve"> </w:instrText>
            </w:r>
            <w:r w:rsidR="00F959EE">
              <w:rPr>
                <w:noProof/>
              </w:rPr>
              <w:instrText>HYPERLINK \l "_Toc24552891"</w:instrText>
            </w:r>
            <w:r w:rsidR="00F959EE" w:rsidRPr="00DB1705">
              <w:rPr>
                <w:rStyle w:val="Hyperlink"/>
                <w:noProof/>
              </w:rPr>
              <w:instrText xml:space="preserve"> </w:instrText>
            </w:r>
            <w:r w:rsidR="00F959EE" w:rsidRPr="00DB1705">
              <w:rPr>
                <w:rStyle w:val="Hyperlink"/>
                <w:noProof/>
              </w:rPr>
            </w:r>
            <w:r w:rsidR="00F959EE" w:rsidRPr="00DB1705">
              <w:rPr>
                <w:rStyle w:val="Hyperlink"/>
                <w:noProof/>
              </w:rPr>
              <w:fldChar w:fldCharType="separate"/>
            </w:r>
            <w:r w:rsidR="00F959EE" w:rsidRPr="00DB1705">
              <w:rPr>
                <w:rStyle w:val="Hyperlink"/>
                <w:noProof/>
              </w:rPr>
              <w:t>Set Update Max Execution Time</w:t>
            </w:r>
            <w:r w:rsidR="00F959EE">
              <w:rPr>
                <w:noProof/>
                <w:webHidden/>
              </w:rPr>
              <w:tab/>
            </w:r>
            <w:r w:rsidR="00F959EE">
              <w:rPr>
                <w:noProof/>
                <w:webHidden/>
              </w:rPr>
              <w:fldChar w:fldCharType="begin"/>
            </w:r>
            <w:r w:rsidR="00F959EE">
              <w:rPr>
                <w:noProof/>
                <w:webHidden/>
              </w:rPr>
              <w:instrText xml:space="preserve"> PAGEREF _Toc24552891 \h </w:instrText>
            </w:r>
            <w:r w:rsidR="00F959EE">
              <w:rPr>
                <w:noProof/>
                <w:webHidden/>
              </w:rPr>
            </w:r>
          </w:ins>
          <w:r w:rsidR="00F959EE">
            <w:rPr>
              <w:noProof/>
              <w:webHidden/>
            </w:rPr>
            <w:fldChar w:fldCharType="separate"/>
          </w:r>
          <w:ins w:id="5" w:author="Keyes, Stacey /US" w:date="2019-11-13T15:54:00Z">
            <w:r w:rsidR="00F959EE">
              <w:rPr>
                <w:noProof/>
                <w:webHidden/>
              </w:rPr>
              <w:t>1</w:t>
            </w:r>
            <w:r w:rsidR="00F959EE">
              <w:rPr>
                <w:noProof/>
                <w:webHidden/>
              </w:rPr>
              <w:fldChar w:fldCharType="end"/>
            </w:r>
            <w:r w:rsidR="00F959EE" w:rsidRPr="00DB1705">
              <w:rPr>
                <w:rStyle w:val="Hyperlink"/>
                <w:noProof/>
              </w:rPr>
              <w:fldChar w:fldCharType="end"/>
            </w:r>
          </w:ins>
        </w:p>
        <w:p w14:paraId="13313D71" w14:textId="648D078A" w:rsidR="00F959EE" w:rsidRDefault="00F959EE">
          <w:pPr>
            <w:pStyle w:val="TOC2"/>
            <w:tabs>
              <w:tab w:val="right" w:leader="dot" w:pos="10790"/>
            </w:tabs>
            <w:rPr>
              <w:ins w:id="6" w:author="Keyes, Stacey /US" w:date="2019-11-13T15:54:00Z"/>
              <w:rFonts w:eastAsiaTheme="minorEastAsia"/>
              <w:noProof/>
            </w:rPr>
          </w:pPr>
          <w:ins w:id="7" w:author="Keyes, Stacey /US" w:date="2019-11-13T15:54:00Z">
            <w:r w:rsidRPr="00DB1705">
              <w:rPr>
                <w:rStyle w:val="Hyperlink"/>
                <w:noProof/>
              </w:rPr>
              <w:fldChar w:fldCharType="begin"/>
            </w:r>
            <w:r w:rsidRPr="00DB170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"_Toc24552892"</w:instrText>
            </w:r>
            <w:r w:rsidRPr="00DB1705">
              <w:rPr>
                <w:rStyle w:val="Hyperlink"/>
                <w:noProof/>
              </w:rPr>
              <w:instrText xml:space="preserve"> </w:instrText>
            </w:r>
            <w:r w:rsidRPr="00DB1705">
              <w:rPr>
                <w:rStyle w:val="Hyperlink"/>
                <w:noProof/>
              </w:rPr>
            </w:r>
            <w:r w:rsidRPr="00DB1705">
              <w:rPr>
                <w:rStyle w:val="Hyperlink"/>
                <w:noProof/>
              </w:rPr>
              <w:fldChar w:fldCharType="separate"/>
            </w:r>
            <w:r w:rsidRPr="00DB1705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_Toc24552892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Keyes, Stacey /US" w:date="2019-11-13T15:5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DB1705">
              <w:rPr>
                <w:rStyle w:val="Hyperlink"/>
                <w:noProof/>
              </w:rPr>
              <w:fldChar w:fldCharType="end"/>
            </w:r>
          </w:ins>
        </w:p>
        <w:p w14:paraId="630ED8A3" w14:textId="33F6102A" w:rsidR="00F959EE" w:rsidRDefault="00F959EE">
          <w:pPr>
            <w:pStyle w:val="TOC2"/>
            <w:tabs>
              <w:tab w:val="right" w:leader="dot" w:pos="10790"/>
            </w:tabs>
            <w:rPr>
              <w:ins w:id="9" w:author="Keyes, Stacey /US" w:date="2019-11-13T15:54:00Z"/>
              <w:rFonts w:eastAsiaTheme="minorEastAsia"/>
              <w:noProof/>
            </w:rPr>
          </w:pPr>
          <w:ins w:id="10" w:author="Keyes, Stacey /US" w:date="2019-11-13T15:54:00Z">
            <w:r w:rsidRPr="00DB1705">
              <w:rPr>
                <w:rStyle w:val="Hyperlink"/>
                <w:noProof/>
              </w:rPr>
              <w:fldChar w:fldCharType="begin"/>
            </w:r>
            <w:r w:rsidRPr="00DB170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"_Toc24552893"</w:instrText>
            </w:r>
            <w:r w:rsidRPr="00DB1705">
              <w:rPr>
                <w:rStyle w:val="Hyperlink"/>
                <w:noProof/>
              </w:rPr>
              <w:instrText xml:space="preserve"> </w:instrText>
            </w:r>
            <w:r w:rsidRPr="00DB1705">
              <w:rPr>
                <w:rStyle w:val="Hyperlink"/>
                <w:noProof/>
              </w:rPr>
            </w:r>
            <w:r w:rsidRPr="00DB1705">
              <w:rPr>
                <w:rStyle w:val="Hyperlink"/>
                <w:noProof/>
              </w:rPr>
              <w:fldChar w:fldCharType="separate"/>
            </w:r>
            <w:r w:rsidRPr="00DB1705">
              <w:rPr>
                <w:rStyle w:val="Hyperlink"/>
                <w:noProof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_Toc24552893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Keyes, Stacey /US" w:date="2019-11-13T15:5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DB1705">
              <w:rPr>
                <w:rStyle w:val="Hyperlink"/>
                <w:noProof/>
              </w:rPr>
              <w:fldChar w:fldCharType="end"/>
            </w:r>
          </w:ins>
        </w:p>
        <w:p w14:paraId="4B99D515" w14:textId="317FA14C" w:rsidR="00F959EE" w:rsidRDefault="00F959EE">
          <w:pPr>
            <w:pStyle w:val="TOC2"/>
            <w:tabs>
              <w:tab w:val="right" w:leader="dot" w:pos="10790"/>
            </w:tabs>
            <w:rPr>
              <w:ins w:id="12" w:author="Keyes, Stacey /US" w:date="2019-11-13T15:54:00Z"/>
              <w:rFonts w:eastAsiaTheme="minorEastAsia"/>
              <w:noProof/>
            </w:rPr>
          </w:pPr>
          <w:ins w:id="13" w:author="Keyes, Stacey /US" w:date="2019-11-13T15:54:00Z">
            <w:r w:rsidRPr="00DB1705">
              <w:rPr>
                <w:rStyle w:val="Hyperlink"/>
                <w:noProof/>
              </w:rPr>
              <w:fldChar w:fldCharType="begin"/>
            </w:r>
            <w:r w:rsidRPr="00DB170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"_Toc24552894"</w:instrText>
            </w:r>
            <w:r w:rsidRPr="00DB1705">
              <w:rPr>
                <w:rStyle w:val="Hyperlink"/>
                <w:noProof/>
              </w:rPr>
              <w:instrText xml:space="preserve"> </w:instrText>
            </w:r>
            <w:r w:rsidRPr="00DB1705">
              <w:rPr>
                <w:rStyle w:val="Hyperlink"/>
                <w:noProof/>
              </w:rPr>
            </w:r>
            <w:r w:rsidRPr="00DB1705">
              <w:rPr>
                <w:rStyle w:val="Hyperlink"/>
                <w:noProof/>
              </w:rPr>
              <w:fldChar w:fldCharType="separate"/>
            </w:r>
            <w:r w:rsidRPr="00DB1705">
              <w:rPr>
                <w:rStyle w:val="Hyperlink"/>
                <w:noProof/>
              </w:rPr>
              <w:t>Systems Impacted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_Toc24552894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Keyes, Stacey /US" w:date="2019-11-13T15:5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DB1705">
              <w:rPr>
                <w:rStyle w:val="Hyperlink"/>
                <w:noProof/>
              </w:rPr>
              <w:fldChar w:fldCharType="end"/>
            </w:r>
          </w:ins>
        </w:p>
        <w:p w14:paraId="679067BC" w14:textId="1E26F34E" w:rsidR="00F959EE" w:rsidRDefault="00F959EE">
          <w:pPr>
            <w:pStyle w:val="TOC2"/>
            <w:tabs>
              <w:tab w:val="right" w:leader="dot" w:pos="10790"/>
            </w:tabs>
            <w:rPr>
              <w:ins w:id="15" w:author="Keyes, Stacey /US" w:date="2019-11-13T15:54:00Z"/>
              <w:rFonts w:eastAsiaTheme="minorEastAsia"/>
              <w:noProof/>
            </w:rPr>
          </w:pPr>
          <w:ins w:id="16" w:author="Keyes, Stacey /US" w:date="2019-11-13T15:54:00Z">
            <w:r w:rsidRPr="00DB1705">
              <w:rPr>
                <w:rStyle w:val="Hyperlink"/>
                <w:noProof/>
              </w:rPr>
              <w:fldChar w:fldCharType="begin"/>
            </w:r>
            <w:r w:rsidRPr="00DB170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"_Toc24552895"</w:instrText>
            </w:r>
            <w:r w:rsidRPr="00DB1705">
              <w:rPr>
                <w:rStyle w:val="Hyperlink"/>
                <w:noProof/>
              </w:rPr>
              <w:instrText xml:space="preserve"> </w:instrText>
            </w:r>
            <w:r w:rsidRPr="00DB1705">
              <w:rPr>
                <w:rStyle w:val="Hyperlink"/>
                <w:noProof/>
              </w:rPr>
            </w:r>
            <w:r w:rsidRPr="00DB1705">
              <w:rPr>
                <w:rStyle w:val="Hyperlink"/>
                <w:noProof/>
              </w:rPr>
              <w:fldChar w:fldCharType="separate"/>
            </w:r>
            <w:r w:rsidRPr="00DB1705">
              <w:rPr>
                <w:rStyle w:val="Hyperlink"/>
                <w:noProof/>
              </w:rPr>
              <w:t>Service Impact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_Toc24552895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Keyes, Stacey /US" w:date="2019-11-13T15:54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DB1705">
              <w:rPr>
                <w:rStyle w:val="Hyperlink"/>
                <w:noProof/>
              </w:rPr>
              <w:fldChar w:fldCharType="end"/>
            </w:r>
          </w:ins>
        </w:p>
        <w:p w14:paraId="29E880B9" w14:textId="0C9BACD4" w:rsidR="00F959EE" w:rsidRDefault="00F959EE">
          <w:pPr>
            <w:pStyle w:val="TOC2"/>
            <w:tabs>
              <w:tab w:val="right" w:leader="dot" w:pos="10790"/>
            </w:tabs>
            <w:rPr>
              <w:ins w:id="18" w:author="Keyes, Stacey /US" w:date="2019-11-13T15:54:00Z"/>
              <w:rFonts w:eastAsiaTheme="minorEastAsia"/>
              <w:noProof/>
            </w:rPr>
          </w:pPr>
          <w:ins w:id="19" w:author="Keyes, Stacey /US" w:date="2019-11-13T15:54:00Z">
            <w:r w:rsidRPr="00DB1705">
              <w:rPr>
                <w:rStyle w:val="Hyperlink"/>
                <w:noProof/>
              </w:rPr>
              <w:fldChar w:fldCharType="begin"/>
            </w:r>
            <w:r w:rsidRPr="00DB170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"_Toc24552896"</w:instrText>
            </w:r>
            <w:r w:rsidRPr="00DB1705">
              <w:rPr>
                <w:rStyle w:val="Hyperlink"/>
                <w:noProof/>
              </w:rPr>
              <w:instrText xml:space="preserve"> </w:instrText>
            </w:r>
            <w:r w:rsidRPr="00DB1705">
              <w:rPr>
                <w:rStyle w:val="Hyperlink"/>
                <w:noProof/>
              </w:rPr>
            </w:r>
            <w:r w:rsidRPr="00DB1705">
              <w:rPr>
                <w:rStyle w:val="Hyperlink"/>
                <w:noProof/>
              </w:rPr>
              <w:fldChar w:fldCharType="separate"/>
            </w:r>
            <w:r w:rsidRPr="00DB1705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_Toc24552896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Keyes, Stacey /US" w:date="2019-11-13T15:5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B1705">
              <w:rPr>
                <w:rStyle w:val="Hyperlink"/>
                <w:noProof/>
              </w:rPr>
              <w:fldChar w:fldCharType="end"/>
            </w:r>
          </w:ins>
        </w:p>
        <w:p w14:paraId="579F027C" w14:textId="7563F949" w:rsidR="00F959EE" w:rsidRDefault="00F959EE">
          <w:pPr>
            <w:pStyle w:val="TOC2"/>
            <w:tabs>
              <w:tab w:val="right" w:leader="dot" w:pos="10790"/>
            </w:tabs>
            <w:rPr>
              <w:ins w:id="21" w:author="Keyes, Stacey /US" w:date="2019-11-13T15:54:00Z"/>
              <w:rFonts w:eastAsiaTheme="minorEastAsia"/>
              <w:noProof/>
            </w:rPr>
          </w:pPr>
          <w:ins w:id="22" w:author="Keyes, Stacey /US" w:date="2019-11-13T15:54:00Z">
            <w:r w:rsidRPr="00DB1705">
              <w:rPr>
                <w:rStyle w:val="Hyperlink"/>
                <w:noProof/>
              </w:rPr>
              <w:fldChar w:fldCharType="begin"/>
            </w:r>
            <w:r w:rsidRPr="00DB170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"_Toc24552897"</w:instrText>
            </w:r>
            <w:r w:rsidRPr="00DB1705">
              <w:rPr>
                <w:rStyle w:val="Hyperlink"/>
                <w:noProof/>
              </w:rPr>
              <w:instrText xml:space="preserve"> </w:instrText>
            </w:r>
            <w:r w:rsidRPr="00DB1705">
              <w:rPr>
                <w:rStyle w:val="Hyperlink"/>
                <w:noProof/>
              </w:rPr>
            </w:r>
            <w:r w:rsidRPr="00DB1705">
              <w:rPr>
                <w:rStyle w:val="Hyperlink"/>
                <w:noProof/>
              </w:rPr>
              <w:fldChar w:fldCharType="separate"/>
            </w:r>
            <w:r w:rsidRPr="00DB1705">
              <w:rPr>
                <w:rStyle w:val="Hyperlink"/>
                <w:noProof/>
              </w:rPr>
              <w:t>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_Toc24552897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Keyes, Stacey /US" w:date="2019-11-13T15:5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B1705">
              <w:rPr>
                <w:rStyle w:val="Hyperlink"/>
                <w:noProof/>
              </w:rPr>
              <w:fldChar w:fldCharType="end"/>
            </w:r>
          </w:ins>
        </w:p>
        <w:p w14:paraId="0A2F419E" w14:textId="6A3A5A54" w:rsidR="00F959EE" w:rsidRDefault="00F959EE">
          <w:pPr>
            <w:pStyle w:val="TOC2"/>
            <w:tabs>
              <w:tab w:val="right" w:leader="dot" w:pos="10790"/>
            </w:tabs>
            <w:rPr>
              <w:ins w:id="24" w:author="Keyes, Stacey /US" w:date="2019-11-13T15:54:00Z"/>
              <w:rFonts w:eastAsiaTheme="minorEastAsia"/>
              <w:noProof/>
            </w:rPr>
          </w:pPr>
          <w:ins w:id="25" w:author="Keyes, Stacey /US" w:date="2019-11-13T15:54:00Z">
            <w:r w:rsidRPr="00DB1705">
              <w:rPr>
                <w:rStyle w:val="Hyperlink"/>
                <w:noProof/>
              </w:rPr>
              <w:fldChar w:fldCharType="begin"/>
            </w:r>
            <w:r w:rsidRPr="00DB170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"_Toc24552898"</w:instrText>
            </w:r>
            <w:r w:rsidRPr="00DB1705">
              <w:rPr>
                <w:rStyle w:val="Hyperlink"/>
                <w:noProof/>
              </w:rPr>
              <w:instrText xml:space="preserve"> </w:instrText>
            </w:r>
            <w:r w:rsidRPr="00DB1705">
              <w:rPr>
                <w:rStyle w:val="Hyperlink"/>
                <w:noProof/>
              </w:rPr>
            </w:r>
            <w:r w:rsidRPr="00DB1705">
              <w:rPr>
                <w:rStyle w:val="Hyperlink"/>
                <w:noProof/>
              </w:rPr>
              <w:fldChar w:fldCharType="separate"/>
            </w:r>
            <w:r w:rsidRPr="00DB1705">
              <w:rPr>
                <w:rStyle w:val="Hyperlink"/>
                <w:noProof/>
              </w:rPr>
              <w:t>Detailed Implementation (Installation)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_Toc24552898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Keyes, Stacey /US" w:date="2019-11-13T15:5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B1705">
              <w:rPr>
                <w:rStyle w:val="Hyperlink"/>
                <w:noProof/>
              </w:rPr>
              <w:fldChar w:fldCharType="end"/>
            </w:r>
          </w:ins>
        </w:p>
        <w:p w14:paraId="51F4F375" w14:textId="0F5BAB76" w:rsidR="00F959EE" w:rsidRDefault="00F959EE">
          <w:pPr>
            <w:pStyle w:val="TOC2"/>
            <w:tabs>
              <w:tab w:val="right" w:leader="dot" w:pos="10790"/>
            </w:tabs>
            <w:rPr>
              <w:ins w:id="27" w:author="Keyes, Stacey /US" w:date="2019-11-13T15:54:00Z"/>
              <w:rFonts w:eastAsiaTheme="minorEastAsia"/>
              <w:noProof/>
            </w:rPr>
          </w:pPr>
          <w:ins w:id="28" w:author="Keyes, Stacey /US" w:date="2019-11-13T15:54:00Z">
            <w:r w:rsidRPr="00DB1705">
              <w:rPr>
                <w:rStyle w:val="Hyperlink"/>
                <w:noProof/>
              </w:rPr>
              <w:fldChar w:fldCharType="begin"/>
            </w:r>
            <w:r w:rsidRPr="00DB170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"_Toc24552899"</w:instrText>
            </w:r>
            <w:r w:rsidRPr="00DB1705">
              <w:rPr>
                <w:rStyle w:val="Hyperlink"/>
                <w:noProof/>
              </w:rPr>
              <w:instrText xml:space="preserve"> </w:instrText>
            </w:r>
            <w:r w:rsidRPr="00DB1705">
              <w:rPr>
                <w:rStyle w:val="Hyperlink"/>
                <w:noProof/>
              </w:rPr>
            </w:r>
            <w:r w:rsidRPr="00DB1705">
              <w:rPr>
                <w:rStyle w:val="Hyperlink"/>
                <w:noProof/>
              </w:rPr>
              <w:fldChar w:fldCharType="separate"/>
            </w:r>
            <w:r w:rsidRPr="00DB1705">
              <w:rPr>
                <w:rStyle w:val="Hyperlink"/>
                <w:noProof/>
              </w:rPr>
              <w:t>Post Implementation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_Toc24552899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Keyes, Stacey /US" w:date="2019-11-13T15:5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B1705">
              <w:rPr>
                <w:rStyle w:val="Hyperlink"/>
                <w:noProof/>
              </w:rPr>
              <w:fldChar w:fldCharType="end"/>
            </w:r>
          </w:ins>
        </w:p>
        <w:p w14:paraId="3D2CBE06" w14:textId="5C7384F4" w:rsidR="00F959EE" w:rsidRDefault="00F959EE">
          <w:pPr>
            <w:pStyle w:val="TOC2"/>
            <w:tabs>
              <w:tab w:val="right" w:leader="dot" w:pos="10790"/>
            </w:tabs>
            <w:rPr>
              <w:ins w:id="30" w:author="Keyes, Stacey /US" w:date="2019-11-13T15:54:00Z"/>
              <w:rFonts w:eastAsiaTheme="minorEastAsia"/>
              <w:noProof/>
            </w:rPr>
          </w:pPr>
          <w:ins w:id="31" w:author="Keyes, Stacey /US" w:date="2019-11-13T15:54:00Z">
            <w:r w:rsidRPr="00DB1705">
              <w:rPr>
                <w:rStyle w:val="Hyperlink"/>
                <w:noProof/>
              </w:rPr>
              <w:fldChar w:fldCharType="begin"/>
            </w:r>
            <w:r w:rsidRPr="00DB170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"_Toc24552900"</w:instrText>
            </w:r>
            <w:r w:rsidRPr="00DB1705">
              <w:rPr>
                <w:rStyle w:val="Hyperlink"/>
                <w:noProof/>
              </w:rPr>
              <w:instrText xml:space="preserve"> </w:instrText>
            </w:r>
            <w:r w:rsidRPr="00DB1705">
              <w:rPr>
                <w:rStyle w:val="Hyperlink"/>
                <w:noProof/>
              </w:rPr>
            </w:r>
            <w:r w:rsidRPr="00DB1705">
              <w:rPr>
                <w:rStyle w:val="Hyperlink"/>
                <w:noProof/>
              </w:rPr>
              <w:fldChar w:fldCharType="separate"/>
            </w:r>
            <w:r w:rsidRPr="00DB1705">
              <w:rPr>
                <w:rStyle w:val="Hyperlink"/>
                <w:noProof/>
              </w:rPr>
              <w:t>Back Out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_Toc24552900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Keyes, Stacey /US" w:date="2019-11-13T15:5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B1705">
              <w:rPr>
                <w:rStyle w:val="Hyperlink"/>
                <w:noProof/>
              </w:rPr>
              <w:fldChar w:fldCharType="end"/>
            </w:r>
          </w:ins>
        </w:p>
        <w:p w14:paraId="7882C2F2" w14:textId="03EAA1D5" w:rsidR="00F959EE" w:rsidRDefault="00F959EE">
          <w:pPr>
            <w:pStyle w:val="TOC2"/>
            <w:tabs>
              <w:tab w:val="right" w:leader="dot" w:pos="10790"/>
            </w:tabs>
            <w:rPr>
              <w:ins w:id="33" w:author="Keyes, Stacey /US" w:date="2019-11-13T15:54:00Z"/>
              <w:rFonts w:eastAsiaTheme="minorEastAsia"/>
              <w:noProof/>
            </w:rPr>
          </w:pPr>
          <w:ins w:id="34" w:author="Keyes, Stacey /US" w:date="2019-11-13T15:54:00Z">
            <w:r w:rsidRPr="00DB1705">
              <w:rPr>
                <w:rStyle w:val="Hyperlink"/>
                <w:noProof/>
              </w:rPr>
              <w:fldChar w:fldCharType="begin"/>
            </w:r>
            <w:r w:rsidRPr="00DB1705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"_Toc24552901"</w:instrText>
            </w:r>
            <w:r w:rsidRPr="00DB1705">
              <w:rPr>
                <w:rStyle w:val="Hyperlink"/>
                <w:noProof/>
              </w:rPr>
              <w:instrText xml:space="preserve"> </w:instrText>
            </w:r>
            <w:r w:rsidRPr="00DB1705">
              <w:rPr>
                <w:rStyle w:val="Hyperlink"/>
                <w:noProof/>
              </w:rPr>
            </w:r>
            <w:r w:rsidRPr="00DB1705">
              <w:rPr>
                <w:rStyle w:val="Hyperlink"/>
                <w:noProof/>
              </w:rPr>
              <w:fldChar w:fldCharType="separate"/>
            </w:r>
            <w:r w:rsidRPr="00DB1705">
              <w:rPr>
                <w:rStyle w:val="Hyperlink"/>
                <w:noProof/>
              </w:rPr>
              <w:t>Appendix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_Toc24552901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Keyes, Stacey /US" w:date="2019-11-13T15:54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DB1705">
              <w:rPr>
                <w:rStyle w:val="Hyperlink"/>
                <w:noProof/>
              </w:rPr>
              <w:fldChar w:fldCharType="end"/>
            </w:r>
          </w:ins>
        </w:p>
        <w:p w14:paraId="0727EA52" w14:textId="4B7DA4CA" w:rsidR="000E67C4" w:rsidDel="00F959EE" w:rsidRDefault="000E67C4">
          <w:pPr>
            <w:pStyle w:val="TOC1"/>
            <w:tabs>
              <w:tab w:val="right" w:leader="dot" w:pos="10790"/>
            </w:tabs>
            <w:rPr>
              <w:del w:id="36" w:author="Keyes, Stacey /US" w:date="2019-11-13T15:54:00Z"/>
              <w:rFonts w:eastAsiaTheme="minorEastAsia"/>
              <w:noProof/>
            </w:rPr>
          </w:pPr>
          <w:del w:id="37" w:author="Keyes, Stacey /US" w:date="2019-11-13T15:54:00Z">
            <w:r w:rsidRPr="00F959EE" w:rsidDel="00F959EE">
              <w:rPr>
                <w:noProof/>
                <w:rPrChange w:id="38" w:author="Keyes, Stacey /US" w:date="2019-11-13T15:54:00Z">
                  <w:rPr>
                    <w:rStyle w:val="Hyperlink"/>
                    <w:noProof/>
                  </w:rPr>
                </w:rPrChange>
              </w:rPr>
              <w:delText>EvaluateTaggedADRs</w:delText>
            </w:r>
            <w:r w:rsidDel="00F959EE">
              <w:rPr>
                <w:noProof/>
                <w:webHidden/>
              </w:rPr>
              <w:tab/>
              <w:delText>1</w:delText>
            </w:r>
          </w:del>
        </w:p>
        <w:p w14:paraId="2154F8F9" w14:textId="126CBB3A" w:rsidR="000E67C4" w:rsidDel="00F959EE" w:rsidRDefault="000E67C4">
          <w:pPr>
            <w:pStyle w:val="TOC2"/>
            <w:tabs>
              <w:tab w:val="right" w:leader="dot" w:pos="10790"/>
            </w:tabs>
            <w:rPr>
              <w:del w:id="39" w:author="Keyes, Stacey /US" w:date="2019-11-13T15:54:00Z"/>
              <w:rFonts w:eastAsiaTheme="minorEastAsia"/>
              <w:noProof/>
            </w:rPr>
          </w:pPr>
          <w:del w:id="40" w:author="Keyes, Stacey /US" w:date="2019-11-13T15:54:00Z">
            <w:r w:rsidRPr="00F959EE" w:rsidDel="00F959EE">
              <w:rPr>
                <w:noProof/>
                <w:rPrChange w:id="41" w:author="Keyes, Stacey /US" w:date="2019-11-13T15:54:00Z">
                  <w:rPr>
                    <w:rStyle w:val="Hyperlink"/>
                    <w:noProof/>
                  </w:rPr>
                </w:rPrChange>
              </w:rPr>
              <w:delText>Summary</w:delText>
            </w:r>
            <w:r w:rsidDel="00F959EE">
              <w:rPr>
                <w:noProof/>
                <w:webHidden/>
              </w:rPr>
              <w:tab/>
              <w:delText>1</w:delText>
            </w:r>
          </w:del>
        </w:p>
        <w:p w14:paraId="53E0303D" w14:textId="03E24B60" w:rsidR="000E67C4" w:rsidDel="00F959EE" w:rsidRDefault="000E67C4">
          <w:pPr>
            <w:pStyle w:val="TOC2"/>
            <w:tabs>
              <w:tab w:val="right" w:leader="dot" w:pos="10790"/>
            </w:tabs>
            <w:rPr>
              <w:del w:id="42" w:author="Keyes, Stacey /US" w:date="2019-11-13T15:54:00Z"/>
              <w:rFonts w:eastAsiaTheme="minorEastAsia"/>
              <w:noProof/>
            </w:rPr>
          </w:pPr>
          <w:del w:id="43" w:author="Keyes, Stacey /US" w:date="2019-11-13T15:54:00Z">
            <w:r w:rsidRPr="00F959EE" w:rsidDel="00F959EE">
              <w:rPr>
                <w:noProof/>
                <w:rPrChange w:id="44" w:author="Keyes, Stacey /US" w:date="2019-11-13T15:54:00Z">
                  <w:rPr>
                    <w:rStyle w:val="Hyperlink"/>
                    <w:noProof/>
                  </w:rPr>
                </w:rPrChange>
              </w:rPr>
              <w:delText>Business Case</w:delText>
            </w:r>
            <w:r w:rsidDel="00F959EE">
              <w:rPr>
                <w:noProof/>
                <w:webHidden/>
              </w:rPr>
              <w:tab/>
              <w:delText>3</w:delText>
            </w:r>
          </w:del>
        </w:p>
        <w:p w14:paraId="5AA76E73" w14:textId="54FBA16B" w:rsidR="000E67C4" w:rsidDel="00F959EE" w:rsidRDefault="000E67C4">
          <w:pPr>
            <w:pStyle w:val="TOC2"/>
            <w:tabs>
              <w:tab w:val="right" w:leader="dot" w:pos="10790"/>
            </w:tabs>
            <w:rPr>
              <w:del w:id="45" w:author="Keyes, Stacey /US" w:date="2019-11-13T15:54:00Z"/>
              <w:rFonts w:eastAsiaTheme="minorEastAsia"/>
              <w:noProof/>
            </w:rPr>
          </w:pPr>
          <w:del w:id="46" w:author="Keyes, Stacey /US" w:date="2019-11-13T15:54:00Z">
            <w:r w:rsidRPr="00F959EE" w:rsidDel="00F959EE">
              <w:rPr>
                <w:noProof/>
                <w:rPrChange w:id="47" w:author="Keyes, Stacey /US" w:date="2019-11-13T15:54:00Z">
                  <w:rPr>
                    <w:rStyle w:val="Hyperlink"/>
                    <w:noProof/>
                  </w:rPr>
                </w:rPrChange>
              </w:rPr>
              <w:delText>Systems Impacted</w:delText>
            </w:r>
            <w:r w:rsidDel="00F959EE">
              <w:rPr>
                <w:noProof/>
                <w:webHidden/>
              </w:rPr>
              <w:tab/>
              <w:delText>3</w:delText>
            </w:r>
          </w:del>
        </w:p>
        <w:p w14:paraId="644506E5" w14:textId="79F295DC" w:rsidR="000E67C4" w:rsidDel="00F959EE" w:rsidRDefault="000E67C4">
          <w:pPr>
            <w:pStyle w:val="TOC2"/>
            <w:tabs>
              <w:tab w:val="right" w:leader="dot" w:pos="10790"/>
            </w:tabs>
            <w:rPr>
              <w:del w:id="48" w:author="Keyes, Stacey /US" w:date="2019-11-13T15:54:00Z"/>
              <w:rFonts w:eastAsiaTheme="minorEastAsia"/>
              <w:noProof/>
            </w:rPr>
          </w:pPr>
          <w:del w:id="49" w:author="Keyes, Stacey /US" w:date="2019-11-13T15:54:00Z">
            <w:r w:rsidRPr="00F959EE" w:rsidDel="00F959EE">
              <w:rPr>
                <w:noProof/>
                <w:rPrChange w:id="50" w:author="Keyes, Stacey /US" w:date="2019-11-13T15:54:00Z">
                  <w:rPr>
                    <w:rStyle w:val="Hyperlink"/>
                    <w:noProof/>
                  </w:rPr>
                </w:rPrChange>
              </w:rPr>
              <w:delText>Service Impact Assessment</w:delText>
            </w:r>
            <w:r w:rsidDel="00F959EE">
              <w:rPr>
                <w:noProof/>
                <w:webHidden/>
              </w:rPr>
              <w:tab/>
              <w:delText>3</w:delText>
            </w:r>
          </w:del>
        </w:p>
        <w:p w14:paraId="47266638" w14:textId="5187827F" w:rsidR="000E67C4" w:rsidDel="00F959EE" w:rsidRDefault="000E67C4">
          <w:pPr>
            <w:pStyle w:val="TOC2"/>
            <w:tabs>
              <w:tab w:val="right" w:leader="dot" w:pos="10790"/>
            </w:tabs>
            <w:rPr>
              <w:del w:id="51" w:author="Keyes, Stacey /US" w:date="2019-11-13T15:54:00Z"/>
              <w:rFonts w:eastAsiaTheme="minorEastAsia"/>
              <w:noProof/>
            </w:rPr>
          </w:pPr>
          <w:del w:id="52" w:author="Keyes, Stacey /US" w:date="2019-11-13T15:54:00Z">
            <w:r w:rsidRPr="00F959EE" w:rsidDel="00F959EE">
              <w:rPr>
                <w:noProof/>
                <w:rPrChange w:id="53" w:author="Keyes, Stacey /US" w:date="2019-11-13T15:54:00Z">
                  <w:rPr>
                    <w:rStyle w:val="Hyperlink"/>
                    <w:noProof/>
                  </w:rPr>
                </w:rPrChange>
              </w:rPr>
              <w:delText>Test Plan</w:delText>
            </w:r>
            <w:r w:rsidDel="00F959EE">
              <w:rPr>
                <w:noProof/>
                <w:webHidden/>
              </w:rPr>
              <w:tab/>
              <w:delText>3</w:delText>
            </w:r>
          </w:del>
        </w:p>
        <w:p w14:paraId="272C42D2" w14:textId="7AC3A905" w:rsidR="000E67C4" w:rsidDel="00F959EE" w:rsidRDefault="000E67C4">
          <w:pPr>
            <w:pStyle w:val="TOC2"/>
            <w:tabs>
              <w:tab w:val="right" w:leader="dot" w:pos="10790"/>
            </w:tabs>
            <w:rPr>
              <w:del w:id="54" w:author="Keyes, Stacey /US" w:date="2019-11-13T15:54:00Z"/>
              <w:rFonts w:eastAsiaTheme="minorEastAsia"/>
              <w:noProof/>
            </w:rPr>
          </w:pPr>
          <w:del w:id="55" w:author="Keyes, Stacey /US" w:date="2019-11-13T15:54:00Z">
            <w:r w:rsidRPr="00F959EE" w:rsidDel="00F959EE">
              <w:rPr>
                <w:noProof/>
                <w:rPrChange w:id="56" w:author="Keyes, Stacey /US" w:date="2019-11-13T15:54:00Z">
                  <w:rPr>
                    <w:rStyle w:val="Hyperlink"/>
                    <w:noProof/>
                  </w:rPr>
                </w:rPrChange>
              </w:rPr>
              <w:delText>Communication Plan</w:delText>
            </w:r>
            <w:r w:rsidDel="00F959EE">
              <w:rPr>
                <w:noProof/>
                <w:webHidden/>
              </w:rPr>
              <w:tab/>
              <w:delText>3</w:delText>
            </w:r>
          </w:del>
        </w:p>
        <w:p w14:paraId="680C28E9" w14:textId="6461187E" w:rsidR="000E67C4" w:rsidDel="00F959EE" w:rsidRDefault="000E67C4">
          <w:pPr>
            <w:pStyle w:val="TOC2"/>
            <w:tabs>
              <w:tab w:val="right" w:leader="dot" w:pos="10790"/>
            </w:tabs>
            <w:rPr>
              <w:del w:id="57" w:author="Keyes, Stacey /US" w:date="2019-11-13T15:54:00Z"/>
              <w:rFonts w:eastAsiaTheme="minorEastAsia"/>
              <w:noProof/>
            </w:rPr>
          </w:pPr>
          <w:del w:id="58" w:author="Keyes, Stacey /US" w:date="2019-11-13T15:54:00Z">
            <w:r w:rsidRPr="00F959EE" w:rsidDel="00F959EE">
              <w:rPr>
                <w:noProof/>
                <w:rPrChange w:id="59" w:author="Keyes, Stacey /US" w:date="2019-11-13T15:54:00Z">
                  <w:rPr>
                    <w:rStyle w:val="Hyperlink"/>
                    <w:noProof/>
                  </w:rPr>
                </w:rPrChange>
              </w:rPr>
              <w:delText>Detailed Implementation (Installation) Plan</w:delText>
            </w:r>
            <w:r w:rsidDel="00F959EE">
              <w:rPr>
                <w:noProof/>
                <w:webHidden/>
              </w:rPr>
              <w:tab/>
              <w:delText>4</w:delText>
            </w:r>
          </w:del>
        </w:p>
        <w:p w14:paraId="358A5C72" w14:textId="391F2CEF" w:rsidR="000E67C4" w:rsidDel="00F959EE" w:rsidRDefault="000E67C4">
          <w:pPr>
            <w:pStyle w:val="TOC2"/>
            <w:tabs>
              <w:tab w:val="right" w:leader="dot" w:pos="10790"/>
            </w:tabs>
            <w:rPr>
              <w:del w:id="60" w:author="Keyes, Stacey /US" w:date="2019-11-13T15:54:00Z"/>
              <w:rFonts w:eastAsiaTheme="minorEastAsia"/>
              <w:noProof/>
            </w:rPr>
          </w:pPr>
          <w:del w:id="61" w:author="Keyes, Stacey /US" w:date="2019-11-13T15:54:00Z">
            <w:r w:rsidRPr="00F959EE" w:rsidDel="00F959EE">
              <w:rPr>
                <w:noProof/>
                <w:rPrChange w:id="62" w:author="Keyes, Stacey /US" w:date="2019-11-13T15:54:00Z">
                  <w:rPr>
                    <w:rStyle w:val="Hyperlink"/>
                    <w:noProof/>
                  </w:rPr>
                </w:rPrChange>
              </w:rPr>
              <w:delText>Post Implementation Test Plan</w:delText>
            </w:r>
            <w:r w:rsidDel="00F959EE">
              <w:rPr>
                <w:noProof/>
                <w:webHidden/>
              </w:rPr>
              <w:tab/>
              <w:delText>4</w:delText>
            </w:r>
          </w:del>
        </w:p>
        <w:p w14:paraId="1809472D" w14:textId="50DC8F6F" w:rsidR="000E67C4" w:rsidDel="00F959EE" w:rsidRDefault="000E67C4">
          <w:pPr>
            <w:pStyle w:val="TOC2"/>
            <w:tabs>
              <w:tab w:val="right" w:leader="dot" w:pos="10790"/>
            </w:tabs>
            <w:rPr>
              <w:del w:id="63" w:author="Keyes, Stacey /US" w:date="2019-11-13T15:54:00Z"/>
              <w:rFonts w:eastAsiaTheme="minorEastAsia"/>
              <w:noProof/>
            </w:rPr>
          </w:pPr>
          <w:del w:id="64" w:author="Keyes, Stacey /US" w:date="2019-11-13T15:54:00Z">
            <w:r w:rsidRPr="00F959EE" w:rsidDel="00F959EE">
              <w:rPr>
                <w:noProof/>
                <w:rPrChange w:id="65" w:author="Keyes, Stacey /US" w:date="2019-11-13T15:54:00Z">
                  <w:rPr>
                    <w:rStyle w:val="Hyperlink"/>
                    <w:noProof/>
                  </w:rPr>
                </w:rPrChange>
              </w:rPr>
              <w:delText>Back Out Plan</w:delText>
            </w:r>
            <w:r w:rsidDel="00F959EE">
              <w:rPr>
                <w:noProof/>
                <w:webHidden/>
              </w:rPr>
              <w:tab/>
              <w:delText>4</w:delText>
            </w:r>
          </w:del>
        </w:p>
        <w:p w14:paraId="36FC40F2" w14:textId="367F45A8" w:rsidR="000E67C4" w:rsidDel="00F959EE" w:rsidRDefault="000E67C4">
          <w:pPr>
            <w:pStyle w:val="TOC2"/>
            <w:tabs>
              <w:tab w:val="right" w:leader="dot" w:pos="10790"/>
            </w:tabs>
            <w:rPr>
              <w:del w:id="66" w:author="Keyes, Stacey /US" w:date="2019-11-13T15:54:00Z"/>
              <w:rFonts w:eastAsiaTheme="minorEastAsia"/>
              <w:noProof/>
            </w:rPr>
          </w:pPr>
          <w:del w:id="67" w:author="Keyes, Stacey /US" w:date="2019-11-13T15:54:00Z">
            <w:r w:rsidRPr="00F959EE" w:rsidDel="00F959EE">
              <w:rPr>
                <w:noProof/>
                <w:rPrChange w:id="68" w:author="Keyes, Stacey /US" w:date="2019-11-13T15:54:00Z">
                  <w:rPr>
                    <w:rStyle w:val="Hyperlink"/>
                    <w:noProof/>
                  </w:rPr>
                </w:rPrChange>
              </w:rPr>
              <w:delText>Appendix A.</w:delText>
            </w:r>
            <w:r w:rsidDel="00F959EE">
              <w:rPr>
                <w:noProof/>
                <w:webHidden/>
              </w:rPr>
              <w:tab/>
              <w:delText>4</w:delText>
            </w:r>
          </w:del>
        </w:p>
        <w:p w14:paraId="6B21BB02" w14:textId="77777777" w:rsidR="00550D8C" w:rsidRDefault="00550D8C">
          <w:r>
            <w:rPr>
              <w:b/>
              <w:bCs/>
              <w:noProof/>
            </w:rPr>
            <w:fldChar w:fldCharType="end"/>
          </w:r>
        </w:p>
      </w:sdtContent>
    </w:sdt>
    <w:p w14:paraId="50F70374" w14:textId="77777777" w:rsidR="00B340BE" w:rsidRDefault="00B340BE" w:rsidP="00C919CD">
      <w:pPr>
        <w:pStyle w:val="Heading2"/>
      </w:pPr>
    </w:p>
    <w:p w14:paraId="6B21BB03" w14:textId="77777777" w:rsidR="00AA342C" w:rsidRDefault="00AA342C" w:rsidP="00C919CD">
      <w:pPr>
        <w:pStyle w:val="Heading2"/>
      </w:pPr>
      <w:bookmarkStart w:id="69" w:name="_Toc24552892"/>
      <w:r w:rsidRPr="00C919CD">
        <w:t>Summary</w:t>
      </w:r>
      <w:bookmarkEnd w:id="69"/>
    </w:p>
    <w:p w14:paraId="2B525CB5" w14:textId="5EB57A40" w:rsidR="004A73C8" w:rsidRDefault="002B3924">
      <w:pPr>
        <w:spacing w:after="200" w:line="276" w:lineRule="auto"/>
        <w:rPr>
          <w:ins w:id="70" w:author="Keyes, Stacey /US" w:date="2019-11-13T16:11:00Z"/>
        </w:rPr>
      </w:pPr>
      <w:del w:id="71" w:author="Keyes, Stacey /US" w:date="2019-11-13T15:48:00Z">
        <w:r w:rsidDel="00F959EE">
          <w:delText xml:space="preserve">There are SCCM Automatic Deployment Rules ( ADR )  that must be executed </w:delText>
        </w:r>
        <w:r w:rsidR="007547E1" w:rsidDel="00F959EE">
          <w:delText xml:space="preserve">on </w:delText>
        </w:r>
        <w:r w:rsidDel="00F959EE">
          <w:delText xml:space="preserve">the Wednesday night after the second Tuesday of the Month.  </w:delText>
        </w:r>
        <w:r w:rsidR="0003752F" w:rsidDel="00F959EE">
          <w:delText>The built in scheduling options for ADRs in SCCM cannot handle the complex logic to determine the day after the second Tuesday of a month.</w:delText>
        </w:r>
      </w:del>
      <w:ins w:id="72" w:author="Keyes, Stacey /US" w:date="2019-11-13T15:48:00Z">
        <w:r w:rsidR="00F959EE">
          <w:t>Sometimes the default value for an updates Max Execution time is too low and the result is a failed patch installation.</w:t>
        </w:r>
      </w:ins>
      <w:r w:rsidR="0003752F">
        <w:t xml:space="preserve">  </w:t>
      </w:r>
      <w:ins w:id="73" w:author="Keyes, Stacey /US" w:date="2019-11-13T15:48:00Z">
        <w:r w:rsidR="00F959EE">
          <w:t>The Security team has identified</w:t>
        </w:r>
      </w:ins>
      <w:ins w:id="74" w:author="Keyes, Stacey /US" w:date="2019-11-13T15:49:00Z">
        <w:r w:rsidR="00F959EE">
          <w:t xml:space="preserve"> the types of updates that usually cause this.  Instead of relying on a manual request process for increasing this value we have developed a script </w:t>
        </w:r>
      </w:ins>
      <w:ins w:id="75" w:author="Keyes, Stacey /US" w:date="2019-11-13T15:50:00Z">
        <w:r w:rsidR="00F959EE">
          <w:t>that will accept</w:t>
        </w:r>
      </w:ins>
      <w:ins w:id="76" w:author="Keyes, Stacey /US" w:date="2019-11-13T15:55:00Z">
        <w:r w:rsidR="00F959EE">
          <w:t xml:space="preserve"> parameters for </w:t>
        </w:r>
        <w:proofErr w:type="spellStart"/>
        <w:r w:rsidR="00F959EE">
          <w:t>TitleCriteria</w:t>
        </w:r>
        <w:proofErr w:type="spellEnd"/>
        <w:r w:rsidR="00F959EE">
          <w:t xml:space="preserve"> and </w:t>
        </w:r>
      </w:ins>
      <w:ins w:id="77" w:author="Keyes, Stacey /US" w:date="2019-11-13T16:14:00Z">
        <w:r w:rsidR="004A73C8">
          <w:t>Minutes</w:t>
        </w:r>
      </w:ins>
      <w:ins w:id="78" w:author="Keyes, Stacey /US" w:date="2019-11-13T15:55:00Z">
        <w:r w:rsidR="00F959EE">
          <w:t xml:space="preserve"> value and sets the Max Execution Time t</w:t>
        </w:r>
      </w:ins>
      <w:ins w:id="79" w:author="Keyes, Stacey /US" w:date="2019-11-13T15:56:00Z">
        <w:r w:rsidR="00F959EE">
          <w:t xml:space="preserve">o the chosen value for all matching updates. </w:t>
        </w:r>
      </w:ins>
    </w:p>
    <w:p w14:paraId="40A730B0" w14:textId="4932A665" w:rsidR="004A73C8" w:rsidRDefault="004A73C8" w:rsidP="00AE79EC">
      <w:pPr>
        <w:spacing w:after="0" w:line="276" w:lineRule="auto"/>
        <w:rPr>
          <w:ins w:id="80" w:author="Keyes, Stacey /US" w:date="2019-11-13T16:12:00Z"/>
        </w:rPr>
        <w:pPrChange w:id="81" w:author="Keyes, Stacey /US" w:date="2019-11-13T16:18:00Z">
          <w:pPr>
            <w:spacing w:after="200" w:line="276" w:lineRule="auto"/>
          </w:pPr>
        </w:pPrChange>
      </w:pPr>
      <w:ins w:id="82" w:author="Keyes, Stacey /US" w:date="2019-11-13T16:13:00Z">
        <w:r>
          <w:t>*</w:t>
        </w:r>
      </w:ins>
      <w:ins w:id="83" w:author="Keyes, Stacey /US" w:date="2019-11-13T16:11:00Z">
        <w:r>
          <w:t>Security Monthly Quality Rollup</w:t>
        </w:r>
      </w:ins>
      <w:ins w:id="84" w:author="Keyes, Stacey /US" w:date="2019-11-13T16:13:00Z">
        <w:r>
          <w:t>*</w:t>
        </w:r>
      </w:ins>
      <w:ins w:id="85" w:author="Keyes, Stacey /US" w:date="2019-11-13T16:11:00Z">
        <w:r>
          <w:t xml:space="preserve">                  </w:t>
        </w:r>
      </w:ins>
      <w:ins w:id="86" w:author="Keyes, Stacey /US" w:date="2019-11-13T16:14:00Z">
        <w:r>
          <w:tab/>
        </w:r>
        <w:r>
          <w:tab/>
        </w:r>
      </w:ins>
      <w:ins w:id="87" w:author="Keyes, Stacey /US" w:date="2019-11-13T16:11:00Z">
        <w:r>
          <w:t xml:space="preserve">-Minutes </w:t>
        </w:r>
      </w:ins>
      <w:ins w:id="88" w:author="Keyes, Stacey /US" w:date="2019-11-13T16:12:00Z">
        <w:r>
          <w:t>180</w:t>
        </w:r>
      </w:ins>
    </w:p>
    <w:p w14:paraId="5FDA8856" w14:textId="1873D89F" w:rsidR="004A73C8" w:rsidRDefault="004A73C8" w:rsidP="00AE79EC">
      <w:pPr>
        <w:spacing w:after="0" w:line="276" w:lineRule="auto"/>
        <w:rPr>
          <w:ins w:id="89" w:author="Keyes, Stacey /US" w:date="2019-11-13T16:12:00Z"/>
        </w:rPr>
        <w:pPrChange w:id="90" w:author="Keyes, Stacey /US" w:date="2019-11-13T16:18:00Z">
          <w:pPr>
            <w:spacing w:after="200" w:line="276" w:lineRule="auto"/>
          </w:pPr>
        </w:pPrChange>
      </w:pPr>
      <w:ins w:id="91" w:author="Keyes, Stacey /US" w:date="2019-11-13T16:13:00Z">
        <w:r>
          <w:t>*</w:t>
        </w:r>
      </w:ins>
      <w:ins w:id="92" w:author="Keyes, Stacey /US" w:date="2019-11-13T16:11:00Z">
        <w:r>
          <w:t>Feature update to Windows 10 (business editions)</w:t>
        </w:r>
      </w:ins>
      <w:ins w:id="93" w:author="Keyes, Stacey /US" w:date="2019-11-13T16:14:00Z">
        <w:r>
          <w:t>*</w:t>
        </w:r>
      </w:ins>
      <w:ins w:id="94" w:author="Keyes, Stacey /US" w:date="2019-11-13T16:11:00Z">
        <w:r>
          <w:t xml:space="preserve"> </w:t>
        </w:r>
      </w:ins>
      <w:ins w:id="95" w:author="Keyes, Stacey /US" w:date="2019-11-13T16:14:00Z">
        <w:r>
          <w:tab/>
        </w:r>
      </w:ins>
      <w:ins w:id="96" w:author="Keyes, Stacey /US" w:date="2019-11-13T16:11:00Z">
        <w:r>
          <w:t xml:space="preserve">-Minutes </w:t>
        </w:r>
      </w:ins>
      <w:ins w:id="97" w:author="Keyes, Stacey /US" w:date="2019-11-13T16:12:00Z">
        <w:r>
          <w:t xml:space="preserve">360 </w:t>
        </w:r>
      </w:ins>
    </w:p>
    <w:p w14:paraId="5574580F" w14:textId="6A2B4145" w:rsidR="004A73C8" w:rsidRDefault="004A73C8" w:rsidP="00AE79EC">
      <w:pPr>
        <w:spacing w:after="0" w:line="276" w:lineRule="auto"/>
        <w:rPr>
          <w:ins w:id="98" w:author="Keyes, Stacey /US" w:date="2019-11-13T16:12:00Z"/>
        </w:rPr>
        <w:pPrChange w:id="99" w:author="Keyes, Stacey /US" w:date="2019-11-13T16:18:00Z">
          <w:pPr>
            <w:spacing w:after="200" w:line="276" w:lineRule="auto"/>
          </w:pPr>
        </w:pPrChange>
      </w:pPr>
      <w:ins w:id="100" w:author="Keyes, Stacey /US" w:date="2019-11-13T16:13:00Z">
        <w:r>
          <w:t>*</w:t>
        </w:r>
      </w:ins>
      <w:ins w:id="101" w:author="Keyes, Stacey /US" w:date="2019-11-13T16:11:00Z">
        <w:r>
          <w:t>Cumulative Update for Windows Server 2016</w:t>
        </w:r>
      </w:ins>
      <w:ins w:id="102" w:author="Keyes, Stacey /US" w:date="2019-11-13T16:14:00Z">
        <w:r>
          <w:t>*</w:t>
        </w:r>
      </w:ins>
      <w:ins w:id="103" w:author="Keyes, Stacey /US" w:date="2019-11-13T16:11:00Z">
        <w:r>
          <w:t xml:space="preserve">        </w:t>
        </w:r>
      </w:ins>
      <w:ins w:id="104" w:author="Keyes, Stacey /US" w:date="2019-11-13T16:14:00Z">
        <w:r>
          <w:tab/>
        </w:r>
      </w:ins>
      <w:ins w:id="105" w:author="Keyes, Stacey /US" w:date="2019-11-13T16:11:00Z">
        <w:r>
          <w:t xml:space="preserve">-Minutes 180 </w:t>
        </w:r>
      </w:ins>
    </w:p>
    <w:p w14:paraId="51C27B59" w14:textId="37264E21" w:rsidR="00BD7E02" w:rsidDel="00F959EE" w:rsidRDefault="004A73C8" w:rsidP="00AE79EC">
      <w:pPr>
        <w:spacing w:after="0" w:line="276" w:lineRule="auto"/>
        <w:rPr>
          <w:del w:id="106" w:author="Keyes, Stacey /US" w:date="2019-11-13T15:50:00Z"/>
        </w:rPr>
        <w:pPrChange w:id="107" w:author="Keyes, Stacey /US" w:date="2019-11-13T16:18:00Z">
          <w:pPr/>
        </w:pPrChange>
      </w:pPr>
      <w:ins w:id="108" w:author="Keyes, Stacey /US" w:date="2019-11-13T16:13:00Z">
        <w:r>
          <w:t>*</w:t>
        </w:r>
      </w:ins>
      <w:ins w:id="109" w:author="Keyes, Stacey /US" w:date="2019-11-13T16:11:00Z">
        <w:r>
          <w:t>Cumulative Security Update for Internet Explorer</w:t>
        </w:r>
      </w:ins>
      <w:ins w:id="110" w:author="Keyes, Stacey /US" w:date="2019-11-13T16:14:00Z">
        <w:r>
          <w:t>*</w:t>
        </w:r>
        <w:r>
          <w:tab/>
        </w:r>
      </w:ins>
      <w:ins w:id="111" w:author="Keyes, Stacey /US" w:date="2019-11-13T16:11:00Z">
        <w:r>
          <w:t xml:space="preserve">-Minutes </w:t>
        </w:r>
      </w:ins>
      <w:ins w:id="112" w:author="Keyes, Stacey /US" w:date="2019-11-13T16:13:00Z">
        <w:r>
          <w:t>180</w:t>
        </w:r>
      </w:ins>
    </w:p>
    <w:p w14:paraId="6B21BB04" w14:textId="57B107ED" w:rsidR="007B7702" w:rsidDel="00F959EE" w:rsidRDefault="00BD7E02" w:rsidP="00AE79EC">
      <w:pPr>
        <w:spacing w:after="0" w:line="276" w:lineRule="auto"/>
        <w:rPr>
          <w:del w:id="113" w:author="Keyes, Stacey /US" w:date="2019-11-13T15:50:00Z"/>
        </w:rPr>
        <w:pPrChange w:id="114" w:author="Keyes, Stacey /US" w:date="2019-11-13T16:18:00Z">
          <w:pPr/>
        </w:pPrChange>
      </w:pPr>
      <w:del w:id="115" w:author="Keyes, Stacey /US" w:date="2019-11-13T15:50:00Z">
        <w:r w:rsidDel="00F959EE">
          <w:delText>A PowerShell script</w:delText>
        </w:r>
        <w:r w:rsidR="0003752F" w:rsidDel="00F959EE">
          <w:delText xml:space="preserve"> has been created to evaluate </w:delText>
        </w:r>
        <w:r w:rsidDel="00F959EE">
          <w:delText xml:space="preserve">all of the ADRs within SCCM that have a *SCHED-&lt;Code&gt;+[OffSet]* Tag in </w:delText>
        </w:r>
        <w:r w:rsidR="00CF04CF" w:rsidDel="00F959EE">
          <w:delText xml:space="preserve">their </w:delText>
        </w:r>
        <w:r w:rsidDel="00F959EE">
          <w:delText>description. These date codes and offset values will be used in the script to determine when it is the appropriate time to execute the ADR. This script will be run from a Scheduled Task that executes every 15 minutes.</w:delText>
        </w:r>
      </w:del>
    </w:p>
    <w:p w14:paraId="4420AFF7" w14:textId="68DC2FEC" w:rsidR="00BD7E02" w:rsidRPr="00BD7E02" w:rsidDel="00F959EE" w:rsidRDefault="00BD7E02" w:rsidP="00AE79EC">
      <w:pPr>
        <w:spacing w:after="0" w:line="276" w:lineRule="auto"/>
        <w:rPr>
          <w:del w:id="116" w:author="Keyes, Stacey /US" w:date="2019-11-13T15:50:00Z"/>
          <w:sz w:val="16"/>
        </w:rPr>
        <w:pPrChange w:id="117" w:author="Keyes, Stacey /US" w:date="2019-11-13T16:18:00Z">
          <w:pPr>
            <w:spacing w:after="0"/>
          </w:pPr>
        </w:pPrChange>
      </w:pPr>
      <w:del w:id="118" w:author="Keyes, Stacey /US" w:date="2019-11-13T15:50:00Z">
        <w:r w:rsidRPr="00BD7E02" w:rsidDel="00F959EE">
          <w:rPr>
            <w:sz w:val="16"/>
          </w:rPr>
          <w:delText>*</w:delText>
        </w:r>
        <w:r w:rsidDel="00F959EE">
          <w:rPr>
            <w:bCs/>
            <w:sz w:val="16"/>
          </w:rPr>
          <w:delText>SCHED-M-TU2</w:delText>
        </w:r>
        <w:r w:rsidDel="00F959EE">
          <w:rPr>
            <w:sz w:val="16"/>
          </w:rPr>
          <w:delText>*                  </w:delText>
        </w:r>
        <w:r w:rsidRPr="00BD7E02" w:rsidDel="00F959EE">
          <w:rPr>
            <w:sz w:val="16"/>
          </w:rPr>
          <w:delText>Monthly, 2nd Tuesday at 12AM,   </w:delText>
        </w:r>
        <w:r w:rsidRPr="00BD7E02" w:rsidDel="00F959EE">
          <w:rPr>
            <w:sz w:val="16"/>
          </w:rPr>
          <w:tab/>
          <w:delText xml:space="preserve">Default if no offset is used is </w:delText>
        </w:r>
        <w:r w:rsidDel="00F959EE">
          <w:rPr>
            <w:sz w:val="16"/>
          </w:rPr>
          <w:delText xml:space="preserve">00:00 / </w:delText>
        </w:r>
        <w:r w:rsidRPr="00BD7E02" w:rsidDel="00F959EE">
          <w:rPr>
            <w:sz w:val="16"/>
          </w:rPr>
          <w:delText>12:00AM</w:delText>
        </w:r>
      </w:del>
    </w:p>
    <w:p w14:paraId="350B7B0F" w14:textId="3DB4BECB" w:rsidR="00BD7E02" w:rsidRPr="00BD7E02" w:rsidDel="00F959EE" w:rsidRDefault="00BD7E02" w:rsidP="00AE79EC">
      <w:pPr>
        <w:spacing w:after="0" w:line="276" w:lineRule="auto"/>
        <w:rPr>
          <w:del w:id="119" w:author="Keyes, Stacey /US" w:date="2019-11-13T15:50:00Z"/>
          <w:sz w:val="16"/>
        </w:rPr>
        <w:pPrChange w:id="120" w:author="Keyes, Stacey /US" w:date="2019-11-13T16:18:00Z">
          <w:pPr>
            <w:spacing w:after="0"/>
          </w:pPr>
        </w:pPrChange>
      </w:pPr>
      <w:del w:id="121" w:author="Keyes, Stacey /US" w:date="2019-11-13T15:50:00Z">
        <w:r w:rsidRPr="00BD7E02" w:rsidDel="00F959EE">
          <w:rPr>
            <w:sz w:val="16"/>
          </w:rPr>
          <w:delText>*</w:delText>
        </w:r>
        <w:r w:rsidRPr="00BD7E02" w:rsidDel="00F959EE">
          <w:rPr>
            <w:bCs/>
            <w:sz w:val="16"/>
          </w:rPr>
          <w:delText>SCHED-M-TU2+00:00</w:delText>
        </w:r>
        <w:r w:rsidRPr="00BD7E02" w:rsidDel="00F959EE">
          <w:rPr>
            <w:sz w:val="16"/>
          </w:rPr>
          <w:delText>*      Monthly, 2nd Tuesday at 12AM,   </w:delText>
        </w:r>
        <w:r w:rsidRPr="00BD7E02" w:rsidDel="00F959EE">
          <w:rPr>
            <w:sz w:val="16"/>
          </w:rPr>
          <w:tab/>
          <w:delText>Represents same execution time as above</w:delText>
        </w:r>
      </w:del>
    </w:p>
    <w:p w14:paraId="099BFC02" w14:textId="065D5ABE" w:rsidR="00BD7E02" w:rsidDel="00F959EE" w:rsidRDefault="00BD7E02" w:rsidP="00AE79EC">
      <w:pPr>
        <w:spacing w:after="0" w:line="276" w:lineRule="auto"/>
        <w:rPr>
          <w:del w:id="122" w:author="Keyes, Stacey /US" w:date="2019-11-13T15:50:00Z"/>
          <w:sz w:val="16"/>
        </w:rPr>
        <w:pPrChange w:id="123" w:author="Keyes, Stacey /US" w:date="2019-11-13T16:18:00Z">
          <w:pPr>
            <w:spacing w:after="0"/>
          </w:pPr>
        </w:pPrChange>
      </w:pPr>
      <w:del w:id="124" w:author="Keyes, Stacey /US" w:date="2019-11-13T15:50:00Z">
        <w:r w:rsidRPr="00BD7E02" w:rsidDel="00F959EE">
          <w:rPr>
            <w:sz w:val="16"/>
          </w:rPr>
          <w:delText>*</w:delText>
        </w:r>
        <w:r w:rsidRPr="00BD7E02" w:rsidDel="00F959EE">
          <w:rPr>
            <w:bCs/>
            <w:sz w:val="16"/>
          </w:rPr>
          <w:delText>SCHED-M-TU2+24:00</w:delText>
        </w:r>
        <w:r w:rsidRPr="00BD7E02" w:rsidDel="00F959EE">
          <w:rPr>
            <w:sz w:val="16"/>
          </w:rPr>
          <w:delText>*      Monthly, Patch Wednesday 12AM  </w:delText>
        </w:r>
        <w:r w:rsidRPr="00BD7E02" w:rsidDel="00F959EE">
          <w:rPr>
            <w:sz w:val="16"/>
          </w:rPr>
          <w:tab/>
          <w:delText>Example</w:delText>
        </w:r>
        <w:r w:rsidDel="00F959EE">
          <w:rPr>
            <w:sz w:val="16"/>
          </w:rPr>
          <w:delText xml:space="preserve"> </w:delText>
        </w:r>
      </w:del>
    </w:p>
    <w:p w14:paraId="2CBA85EA" w14:textId="1B0A28F5" w:rsidR="00BD7E02" w:rsidDel="00F959EE" w:rsidRDefault="00BD7E02" w:rsidP="00AE79EC">
      <w:pPr>
        <w:spacing w:after="0" w:line="276" w:lineRule="auto"/>
        <w:rPr>
          <w:del w:id="125" w:author="Keyes, Stacey /US" w:date="2019-11-13T15:50:00Z"/>
          <w:sz w:val="16"/>
        </w:rPr>
        <w:pPrChange w:id="126" w:author="Keyes, Stacey /US" w:date="2019-11-13T16:18:00Z">
          <w:pPr>
            <w:spacing w:after="0"/>
          </w:pPr>
        </w:pPrChange>
      </w:pPr>
      <w:del w:id="127" w:author="Keyes, Stacey /US" w:date="2019-11-13T15:50:00Z">
        <w:r w:rsidRPr="00BD7E02" w:rsidDel="00F959EE">
          <w:rPr>
            <w:sz w:val="16"/>
          </w:rPr>
          <w:delText>*</w:delText>
        </w:r>
        <w:r w:rsidDel="00F959EE">
          <w:rPr>
            <w:bCs/>
            <w:sz w:val="16"/>
          </w:rPr>
          <w:delText>SCHED-M-TU2+45</w:delText>
        </w:r>
        <w:r w:rsidRPr="00BD7E02" w:rsidDel="00F959EE">
          <w:rPr>
            <w:bCs/>
            <w:sz w:val="16"/>
          </w:rPr>
          <w:delText>:00</w:delText>
        </w:r>
        <w:r w:rsidRPr="00BD7E02" w:rsidDel="00F959EE">
          <w:rPr>
            <w:sz w:val="16"/>
          </w:rPr>
          <w:delText>* </w:delText>
        </w:r>
        <w:r w:rsidDel="00F959EE">
          <w:rPr>
            <w:sz w:val="16"/>
          </w:rPr>
          <w:delText>     Monthly, Patch Wednesday 9P</w:delText>
        </w:r>
        <w:r w:rsidRPr="00BD7E02" w:rsidDel="00F959EE">
          <w:rPr>
            <w:sz w:val="16"/>
          </w:rPr>
          <w:delText>M  </w:delText>
        </w:r>
        <w:r w:rsidRPr="00BD7E02" w:rsidDel="00F959EE">
          <w:rPr>
            <w:sz w:val="16"/>
          </w:rPr>
          <w:tab/>
          <w:delText>Example</w:delText>
        </w:r>
        <w:r w:rsidDel="00F959EE">
          <w:rPr>
            <w:sz w:val="16"/>
          </w:rPr>
          <w:delText xml:space="preserve"> </w:delText>
        </w:r>
      </w:del>
    </w:p>
    <w:p w14:paraId="0257AF44" w14:textId="0050398D" w:rsidR="00BD7E02" w:rsidDel="00F959EE" w:rsidRDefault="00BD7E02" w:rsidP="00AE79EC">
      <w:pPr>
        <w:spacing w:after="0" w:line="276" w:lineRule="auto"/>
        <w:rPr>
          <w:del w:id="128" w:author="Keyes, Stacey /US" w:date="2019-11-13T15:50:00Z"/>
          <w:sz w:val="16"/>
        </w:rPr>
        <w:pPrChange w:id="129" w:author="Keyes, Stacey /US" w:date="2019-11-13T16:18:00Z">
          <w:pPr>
            <w:spacing w:after="0"/>
          </w:pPr>
        </w:pPrChange>
      </w:pPr>
      <w:del w:id="130" w:author="Keyes, Stacey /US" w:date="2019-11-13T15:50:00Z">
        <w:r w:rsidRPr="00BD7E02" w:rsidDel="00F959EE">
          <w:rPr>
            <w:sz w:val="16"/>
          </w:rPr>
          <w:delText>*</w:delText>
        </w:r>
        <w:r w:rsidDel="00F959EE">
          <w:rPr>
            <w:bCs/>
            <w:sz w:val="16"/>
          </w:rPr>
          <w:delText>SCHED-M-WE3+00</w:delText>
        </w:r>
        <w:r w:rsidRPr="00BD7E02" w:rsidDel="00F959EE">
          <w:rPr>
            <w:bCs/>
            <w:sz w:val="16"/>
          </w:rPr>
          <w:delText>:00</w:delText>
        </w:r>
        <w:r w:rsidRPr="00BD7E02" w:rsidDel="00F959EE">
          <w:rPr>
            <w:sz w:val="16"/>
          </w:rPr>
          <w:delText>*</w:delText>
        </w:r>
        <w:r w:rsidDel="00F959EE">
          <w:rPr>
            <w:sz w:val="16"/>
          </w:rPr>
          <w:delText>     Monthly, 3rd Wednesday 12AM</w:delText>
        </w:r>
        <w:r w:rsidRPr="00BD7E02" w:rsidDel="00F959EE">
          <w:rPr>
            <w:sz w:val="16"/>
          </w:rPr>
          <w:tab/>
          <w:delText>Example</w:delText>
        </w:r>
        <w:r w:rsidDel="00F959EE">
          <w:rPr>
            <w:sz w:val="16"/>
          </w:rPr>
          <w:delText xml:space="preserve"> </w:delText>
        </w:r>
      </w:del>
    </w:p>
    <w:p w14:paraId="40B8448B" w14:textId="20BC9504" w:rsidR="00BD7E02" w:rsidRPr="00BD7E02" w:rsidDel="00F959EE" w:rsidRDefault="00BD7E02" w:rsidP="00AE79EC">
      <w:pPr>
        <w:spacing w:after="0" w:line="276" w:lineRule="auto"/>
        <w:rPr>
          <w:del w:id="131" w:author="Keyes, Stacey /US" w:date="2019-11-13T15:50:00Z"/>
          <w:sz w:val="18"/>
        </w:rPr>
        <w:pPrChange w:id="132" w:author="Keyes, Stacey /US" w:date="2019-11-13T16:18:00Z">
          <w:pPr>
            <w:spacing w:after="0"/>
          </w:pPr>
        </w:pPrChange>
      </w:pPr>
    </w:p>
    <w:p w14:paraId="0B308611" w14:textId="5DE574F0" w:rsidR="00BD7E02" w:rsidDel="00F959EE" w:rsidRDefault="00BD7E02" w:rsidP="00AE79EC">
      <w:pPr>
        <w:spacing w:after="0" w:line="276" w:lineRule="auto"/>
        <w:rPr>
          <w:del w:id="133" w:author="Keyes, Stacey /US" w:date="2019-11-13T15:50:00Z"/>
        </w:rPr>
        <w:pPrChange w:id="134" w:author="Keyes, Stacey /US" w:date="2019-11-13T16:18:00Z">
          <w:pPr>
            <w:spacing w:after="0"/>
          </w:pPr>
        </w:pPrChange>
      </w:pPr>
      <w:del w:id="135" w:author="Keyes, Stacey /US" w:date="2019-11-13T15:50:00Z">
        <w:r w:rsidDel="00F959EE">
          <w:delText>W</w:delText>
        </w:r>
        <w:r w:rsidRPr="00BD7E02" w:rsidDel="00F959EE">
          <w:delText xml:space="preserve">e need to </w:delText>
        </w:r>
        <w:r w:rsidDel="00F959EE">
          <w:delText>schedule the ADRs to run on a specific number of hours or days after Microsoft synchronizes software updates on the 2</w:delText>
        </w:r>
        <w:r w:rsidRPr="00BD7E02" w:rsidDel="00F959EE">
          <w:rPr>
            <w:vertAlign w:val="superscript"/>
          </w:rPr>
          <w:delText>nd</w:delText>
        </w:r>
        <w:r w:rsidDel="00F959EE">
          <w:delText xml:space="preserve"> Tuesday of the month.  Since the 2</w:delText>
        </w:r>
        <w:r w:rsidRPr="00BD7E02" w:rsidDel="00F959EE">
          <w:rPr>
            <w:vertAlign w:val="superscript"/>
          </w:rPr>
          <w:delText>nd</w:delText>
        </w:r>
        <w:r w:rsidDel="00F959EE">
          <w:delText xml:space="preserve"> Wednesday or 2</w:delText>
        </w:r>
        <w:r w:rsidRPr="00BD7E02" w:rsidDel="00F959EE">
          <w:rPr>
            <w:vertAlign w:val="superscript"/>
          </w:rPr>
          <w:delText>nd</w:delText>
        </w:r>
        <w:r w:rsidDel="00F959EE">
          <w:delText xml:space="preserve"> Thursday not necessarily follow the 2</w:delText>
        </w:r>
        <w:r w:rsidRPr="00BD7E02" w:rsidDel="00F959EE">
          <w:rPr>
            <w:vertAlign w:val="superscript"/>
          </w:rPr>
          <w:delText>nd</w:delText>
        </w:r>
        <w:r w:rsidDel="00F959EE">
          <w:delText xml:space="preserve"> Tuesday, all of the schedule we need to execute on need</w:delText>
        </w:r>
        <w:r w:rsidR="00E877C5" w:rsidDel="00F959EE">
          <w:delText>s</w:delText>
        </w:r>
        <w:r w:rsidDel="00F959EE">
          <w:delText xml:space="preserve"> to be based off of Patch Tuesday</w:delText>
        </w:r>
      </w:del>
    </w:p>
    <w:p w14:paraId="54E90BDA" w14:textId="46C3FC85" w:rsidR="00BD7E02" w:rsidRPr="00BD7E02" w:rsidDel="00F959EE" w:rsidRDefault="00BD7E02" w:rsidP="00AE79EC">
      <w:pPr>
        <w:spacing w:after="0" w:line="276" w:lineRule="auto"/>
        <w:rPr>
          <w:del w:id="136" w:author="Keyes, Stacey /US" w:date="2019-11-13T15:50:00Z"/>
        </w:rPr>
        <w:pPrChange w:id="137" w:author="Keyes, Stacey /US" w:date="2019-11-13T16:18:00Z">
          <w:pPr>
            <w:spacing w:after="0"/>
          </w:pPr>
        </w:pPrChange>
      </w:pPr>
    </w:p>
    <w:p w14:paraId="782A6E52" w14:textId="18507770" w:rsidR="00BD7E02" w:rsidRPr="00BD7E02" w:rsidDel="00F959EE" w:rsidRDefault="00BD7E02" w:rsidP="00AE79EC">
      <w:pPr>
        <w:spacing w:after="0" w:line="276" w:lineRule="auto"/>
        <w:rPr>
          <w:del w:id="138" w:author="Keyes, Stacey /US" w:date="2019-11-13T15:50:00Z"/>
          <w:b/>
          <w:sz w:val="18"/>
        </w:rPr>
        <w:pPrChange w:id="139" w:author="Keyes, Stacey /US" w:date="2019-11-13T16:18:00Z">
          <w:pPr>
            <w:spacing w:after="0"/>
          </w:pPr>
        </w:pPrChange>
      </w:pPr>
      <w:del w:id="140" w:author="Keyes, Stacey /US" w:date="2019-11-13T15:50:00Z">
        <w:r w:rsidDel="00F959EE">
          <w:rPr>
            <w:b/>
            <w:sz w:val="18"/>
          </w:rPr>
          <w:delText>Intended Tagging for Existing ADRs</w:delText>
        </w:r>
      </w:del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9"/>
        <w:gridCol w:w="5906"/>
        <w:gridCol w:w="3015"/>
      </w:tblGrid>
      <w:tr w:rsidR="00BD7E02" w:rsidRPr="00BD7E02" w:rsidDel="00F959EE" w14:paraId="7B563E1A" w14:textId="52BE899C" w:rsidTr="00BD7E02">
        <w:trPr>
          <w:trHeight w:val="278"/>
          <w:del w:id="141" w:author="Keyes, Stacey /US" w:date="2019-11-13T15:50:00Z"/>
        </w:trPr>
        <w:tc>
          <w:tcPr>
            <w:tcW w:w="866" w:type="pct"/>
          </w:tcPr>
          <w:p w14:paraId="04A31903" w14:textId="21194B50" w:rsidR="00BD7E02" w:rsidRPr="00BD7E02" w:rsidDel="00F959EE" w:rsidRDefault="00BD7E02" w:rsidP="00AE79EC">
            <w:pPr>
              <w:spacing w:after="0" w:line="276" w:lineRule="auto"/>
              <w:rPr>
                <w:del w:id="142" w:author="Keyes, Stacey /US" w:date="2019-11-13T15:50:00Z"/>
                <w:b/>
                <w:sz w:val="16"/>
              </w:rPr>
              <w:pPrChange w:id="143" w:author="Keyes, Stacey /US" w:date="2019-11-13T16:18:00Z">
                <w:pPr>
                  <w:spacing w:after="0"/>
                </w:pPr>
              </w:pPrChange>
            </w:pPr>
            <w:del w:id="144" w:author="Keyes, Stacey /US" w:date="2019-11-13T15:50:00Z">
              <w:r w:rsidDel="00F959EE">
                <w:rPr>
                  <w:b/>
                  <w:sz w:val="16"/>
                </w:rPr>
                <w:delText>TAG to Add</w:delText>
              </w:r>
            </w:del>
          </w:p>
        </w:tc>
        <w:tc>
          <w:tcPr>
            <w:tcW w:w="2737" w:type="pct"/>
          </w:tcPr>
          <w:p w14:paraId="18C5E7B1" w14:textId="40C9B560" w:rsidR="00BD7E02" w:rsidRPr="00BD7E02" w:rsidDel="00F959EE" w:rsidRDefault="00BD7E02" w:rsidP="00AE79EC">
            <w:pPr>
              <w:spacing w:after="0" w:line="276" w:lineRule="auto"/>
              <w:rPr>
                <w:del w:id="145" w:author="Keyes, Stacey /US" w:date="2019-11-13T15:50:00Z"/>
                <w:b/>
                <w:sz w:val="16"/>
              </w:rPr>
              <w:pPrChange w:id="146" w:author="Keyes, Stacey /US" w:date="2019-11-13T16:18:00Z">
                <w:pPr>
                  <w:spacing w:after="0"/>
                </w:pPr>
              </w:pPrChange>
            </w:pPr>
            <w:del w:id="147" w:author="Keyes, Stacey /US" w:date="2019-11-13T15:50:00Z">
              <w:r w:rsidRPr="00BD7E02" w:rsidDel="00F959EE">
                <w:rPr>
                  <w:b/>
                  <w:sz w:val="16"/>
                </w:rPr>
                <w:delText>ADR Name To Be Tagged</w:delText>
              </w:r>
            </w:del>
          </w:p>
        </w:tc>
        <w:tc>
          <w:tcPr>
            <w:tcW w:w="1397" w:type="pct"/>
          </w:tcPr>
          <w:p w14:paraId="6944AA89" w14:textId="153FFC4B" w:rsidR="00BD7E02" w:rsidRPr="00BD7E02" w:rsidDel="00F959EE" w:rsidRDefault="00BD7E02" w:rsidP="00AE79EC">
            <w:pPr>
              <w:spacing w:after="0" w:line="276" w:lineRule="auto"/>
              <w:rPr>
                <w:del w:id="148" w:author="Keyes, Stacey /US" w:date="2019-11-13T15:50:00Z"/>
                <w:b/>
                <w:sz w:val="16"/>
              </w:rPr>
              <w:pPrChange w:id="149" w:author="Keyes, Stacey /US" w:date="2019-11-13T16:18:00Z">
                <w:pPr>
                  <w:spacing w:after="0"/>
                </w:pPr>
              </w:pPrChange>
            </w:pPr>
          </w:p>
        </w:tc>
      </w:tr>
      <w:tr w:rsidR="00BD7E02" w:rsidRPr="00BD7E02" w:rsidDel="00F959EE" w14:paraId="286A336C" w14:textId="79D5F195" w:rsidTr="00BD7E02">
        <w:trPr>
          <w:del w:id="150" w:author="Keyes, Stacey /US" w:date="2019-11-13T15:50:00Z"/>
        </w:trPr>
        <w:tc>
          <w:tcPr>
            <w:tcW w:w="866" w:type="pct"/>
          </w:tcPr>
          <w:p w14:paraId="618BC414" w14:textId="11BA2413" w:rsidR="00BD7E02" w:rsidRPr="00BD7E02" w:rsidDel="00F959EE" w:rsidRDefault="00BD7E02" w:rsidP="00AE79EC">
            <w:pPr>
              <w:spacing w:after="0" w:line="276" w:lineRule="auto"/>
              <w:rPr>
                <w:del w:id="151" w:author="Keyes, Stacey /US" w:date="2019-11-13T15:50:00Z"/>
                <w:b/>
                <w:sz w:val="16"/>
              </w:rPr>
              <w:pPrChange w:id="152" w:author="Keyes, Stacey /US" w:date="2019-11-13T16:18:00Z">
                <w:pPr>
                  <w:spacing w:after="0"/>
                </w:pPr>
              </w:pPrChange>
            </w:pPr>
            <w:del w:id="153" w:author="Keyes, Stacey /US" w:date="2019-11-13T15:50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SCHED-M-TU2+40:00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4DFAC526" w14:textId="5EB685B9" w:rsidR="00BD7E02" w:rsidRPr="00BD7E02" w:rsidDel="00F959EE" w:rsidRDefault="00BD7E02" w:rsidP="00AE79EC">
            <w:pPr>
              <w:spacing w:after="0" w:line="276" w:lineRule="auto"/>
              <w:rPr>
                <w:del w:id="154" w:author="Keyes, Stacey /US" w:date="2019-11-13T15:50:00Z"/>
                <w:sz w:val="16"/>
              </w:rPr>
              <w:pPrChange w:id="155" w:author="Keyes, Stacey /US" w:date="2019-11-13T16:18:00Z">
                <w:pPr>
                  <w:spacing w:after="0"/>
                </w:pPr>
              </w:pPrChange>
            </w:pPr>
            <w:del w:id="156" w:author="Keyes, Stacey /US" w:date="2019-11-13T15:50:00Z">
              <w:r w:rsidRPr="00BD7E02" w:rsidDel="00F959EE">
                <w:rPr>
                  <w:sz w:val="16"/>
                </w:rPr>
                <w:delText>Updates – Standard Windows Server Updates – Previous Years    </w:delText>
              </w:r>
            </w:del>
          </w:p>
        </w:tc>
        <w:tc>
          <w:tcPr>
            <w:tcW w:w="1397" w:type="pct"/>
          </w:tcPr>
          <w:p w14:paraId="1D0C9BB2" w14:textId="59A714CD" w:rsidR="00BD7E02" w:rsidRPr="00BD7E02" w:rsidDel="00F959EE" w:rsidRDefault="00BD7E02" w:rsidP="00AE79EC">
            <w:pPr>
              <w:spacing w:after="0" w:line="276" w:lineRule="auto"/>
              <w:rPr>
                <w:del w:id="157" w:author="Keyes, Stacey /US" w:date="2019-11-13T15:50:00Z"/>
                <w:sz w:val="16"/>
              </w:rPr>
              <w:pPrChange w:id="158" w:author="Keyes, Stacey /US" w:date="2019-11-13T16:18:00Z">
                <w:pPr>
                  <w:spacing w:after="0"/>
                </w:pPr>
              </w:pPrChange>
            </w:pPr>
            <w:del w:id="159" w:author="Keyes, Stacey /US" w:date="2019-11-13T15:50:00Z">
              <w:r w:rsidRPr="00BD7E02" w:rsidDel="00F959EE">
                <w:rPr>
                  <w:sz w:val="16"/>
                </w:rPr>
                <w:delText>Monthly, Patch Wednesday 4PM  </w:delText>
              </w:r>
            </w:del>
          </w:p>
        </w:tc>
      </w:tr>
      <w:tr w:rsidR="00BD7E02" w:rsidRPr="00BD7E02" w:rsidDel="00F959EE" w14:paraId="0E9BD495" w14:textId="76E3505F" w:rsidTr="00BD7E02">
        <w:trPr>
          <w:del w:id="160" w:author="Keyes, Stacey /US" w:date="2019-11-13T15:50:00Z"/>
        </w:trPr>
        <w:tc>
          <w:tcPr>
            <w:tcW w:w="866" w:type="pct"/>
          </w:tcPr>
          <w:p w14:paraId="0D43904D" w14:textId="5C61841B" w:rsidR="00BD7E02" w:rsidRPr="00BD7E02" w:rsidDel="00F959EE" w:rsidRDefault="00BD7E02" w:rsidP="00AE79EC">
            <w:pPr>
              <w:spacing w:after="0" w:line="276" w:lineRule="auto"/>
              <w:rPr>
                <w:del w:id="161" w:author="Keyes, Stacey /US" w:date="2019-11-13T15:50:00Z"/>
                <w:b/>
                <w:sz w:val="16"/>
              </w:rPr>
              <w:pPrChange w:id="162" w:author="Keyes, Stacey /US" w:date="2019-11-13T16:18:00Z">
                <w:pPr>
                  <w:spacing w:after="0"/>
                </w:pPr>
              </w:pPrChange>
            </w:pPr>
            <w:del w:id="163" w:author="Keyes, Stacey /US" w:date="2019-11-13T15:50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SCHED-M-TU2+41:00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493EF077" w14:textId="7628DD04" w:rsidR="00BD7E02" w:rsidRPr="00BD7E02" w:rsidDel="00F959EE" w:rsidRDefault="00BD7E02" w:rsidP="00AE79EC">
            <w:pPr>
              <w:spacing w:after="0" w:line="276" w:lineRule="auto"/>
              <w:rPr>
                <w:del w:id="164" w:author="Keyes, Stacey /US" w:date="2019-11-13T15:50:00Z"/>
                <w:sz w:val="16"/>
              </w:rPr>
              <w:pPrChange w:id="165" w:author="Keyes, Stacey /US" w:date="2019-11-13T16:18:00Z">
                <w:pPr>
                  <w:spacing w:after="0"/>
                </w:pPr>
              </w:pPrChange>
            </w:pPr>
            <w:del w:id="166" w:author="Keyes, Stacey /US" w:date="2019-11-13T15:50:00Z">
              <w:r w:rsidRPr="00BD7E02" w:rsidDel="00F959EE">
                <w:rPr>
                  <w:sz w:val="16"/>
                </w:rPr>
                <w:delText>Updates – Standard Windows Server Updates – Current Year       </w:delText>
              </w:r>
            </w:del>
          </w:p>
        </w:tc>
        <w:tc>
          <w:tcPr>
            <w:tcW w:w="1397" w:type="pct"/>
          </w:tcPr>
          <w:p w14:paraId="1359653A" w14:textId="466A4B9B" w:rsidR="00BD7E02" w:rsidRPr="00BD7E02" w:rsidDel="00F959EE" w:rsidRDefault="00BD7E02" w:rsidP="00AE79EC">
            <w:pPr>
              <w:spacing w:after="0" w:line="276" w:lineRule="auto"/>
              <w:rPr>
                <w:del w:id="167" w:author="Keyes, Stacey /US" w:date="2019-11-13T15:50:00Z"/>
                <w:sz w:val="16"/>
              </w:rPr>
              <w:pPrChange w:id="168" w:author="Keyes, Stacey /US" w:date="2019-11-13T16:18:00Z">
                <w:pPr>
                  <w:spacing w:after="0"/>
                </w:pPr>
              </w:pPrChange>
            </w:pPr>
            <w:del w:id="169" w:author="Keyes, Stacey /US" w:date="2019-11-13T15:50:00Z">
              <w:r w:rsidRPr="00BD7E02" w:rsidDel="00F959EE">
                <w:rPr>
                  <w:sz w:val="16"/>
                </w:rPr>
                <w:delText>Monthly, Patch Wednesday 5PM   </w:delText>
              </w:r>
            </w:del>
          </w:p>
        </w:tc>
      </w:tr>
      <w:tr w:rsidR="00BD7E02" w:rsidRPr="00BD7E02" w:rsidDel="00F959EE" w14:paraId="3F9FE2BC" w14:textId="5E4E8024" w:rsidTr="00BD7E02">
        <w:trPr>
          <w:del w:id="170" w:author="Keyes, Stacey /US" w:date="2019-11-13T15:50:00Z"/>
        </w:trPr>
        <w:tc>
          <w:tcPr>
            <w:tcW w:w="866" w:type="pct"/>
          </w:tcPr>
          <w:p w14:paraId="0B371952" w14:textId="2726C3F6" w:rsidR="00BD7E02" w:rsidRPr="00BD7E02" w:rsidDel="00F959EE" w:rsidRDefault="00BD7E02" w:rsidP="00AE79EC">
            <w:pPr>
              <w:spacing w:after="0" w:line="276" w:lineRule="auto"/>
              <w:rPr>
                <w:del w:id="171" w:author="Keyes, Stacey /US" w:date="2019-11-13T15:50:00Z"/>
                <w:b/>
                <w:sz w:val="16"/>
              </w:rPr>
              <w:pPrChange w:id="172" w:author="Keyes, Stacey /US" w:date="2019-11-13T16:18:00Z">
                <w:pPr>
                  <w:spacing w:after="0"/>
                </w:pPr>
              </w:pPrChange>
            </w:pPr>
            <w:del w:id="173" w:author="Keyes, Stacey /US" w:date="2019-11-13T15:50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SCHED-M-TU2+44:00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4B98CA90" w14:textId="5960FE46" w:rsidR="00BD7E02" w:rsidRPr="00BD7E02" w:rsidDel="00F959EE" w:rsidRDefault="00BD7E02" w:rsidP="00AE79EC">
            <w:pPr>
              <w:spacing w:after="0" w:line="276" w:lineRule="auto"/>
              <w:rPr>
                <w:del w:id="174" w:author="Keyes, Stacey /US" w:date="2019-11-13T15:50:00Z"/>
                <w:sz w:val="16"/>
              </w:rPr>
              <w:pPrChange w:id="175" w:author="Keyes, Stacey /US" w:date="2019-11-13T16:18:00Z">
                <w:pPr>
                  <w:spacing w:after="0"/>
                </w:pPr>
              </w:pPrChange>
            </w:pPr>
            <w:del w:id="176" w:author="Keyes, Stacey /US" w:date="2019-11-13T15:50:00Z">
              <w:r w:rsidRPr="00BD7E02" w:rsidDel="00F959EE">
                <w:rPr>
                  <w:sz w:val="16"/>
                </w:rPr>
                <w:delText>Updates – Standard Windows Server Updates – Manal</w:delText>
              </w:r>
            </w:del>
          </w:p>
        </w:tc>
        <w:tc>
          <w:tcPr>
            <w:tcW w:w="1397" w:type="pct"/>
          </w:tcPr>
          <w:p w14:paraId="2BD0BE67" w14:textId="35E99D90" w:rsidR="00BD7E02" w:rsidRPr="00BD7E02" w:rsidDel="00F959EE" w:rsidRDefault="00BD7E02" w:rsidP="00AE79EC">
            <w:pPr>
              <w:spacing w:after="0" w:line="276" w:lineRule="auto"/>
              <w:rPr>
                <w:del w:id="177" w:author="Keyes, Stacey /US" w:date="2019-11-13T15:50:00Z"/>
                <w:sz w:val="16"/>
              </w:rPr>
              <w:pPrChange w:id="178" w:author="Keyes, Stacey /US" w:date="2019-11-13T16:18:00Z">
                <w:pPr>
                  <w:spacing w:after="0"/>
                </w:pPr>
              </w:pPrChange>
            </w:pPr>
            <w:del w:id="179" w:author="Keyes, Stacey /US" w:date="2019-11-13T15:50:00Z">
              <w:r w:rsidRPr="00BD7E02" w:rsidDel="00F959EE">
                <w:rPr>
                  <w:sz w:val="16"/>
                </w:rPr>
                <w:delText>Monthly, Patch Wednesday 8PM   </w:delText>
              </w:r>
            </w:del>
          </w:p>
        </w:tc>
      </w:tr>
      <w:tr w:rsidR="00BD7E02" w:rsidRPr="00BD7E02" w:rsidDel="00F959EE" w14:paraId="0AC072EC" w14:textId="51BB242C" w:rsidTr="00BD7E02">
        <w:trPr>
          <w:del w:id="180" w:author="Keyes, Stacey /US" w:date="2019-11-13T15:50:00Z"/>
        </w:trPr>
        <w:tc>
          <w:tcPr>
            <w:tcW w:w="866" w:type="pct"/>
          </w:tcPr>
          <w:p w14:paraId="73CA19C4" w14:textId="6C193AD1" w:rsidR="00BD7E02" w:rsidRPr="00BD7E02" w:rsidDel="00F959EE" w:rsidRDefault="00BD7E02" w:rsidP="00AE79EC">
            <w:pPr>
              <w:spacing w:after="0" w:line="276" w:lineRule="auto"/>
              <w:rPr>
                <w:del w:id="181" w:author="Keyes, Stacey /US" w:date="2019-11-13T15:50:00Z"/>
                <w:b/>
                <w:sz w:val="16"/>
              </w:rPr>
              <w:pPrChange w:id="182" w:author="Keyes, Stacey /US" w:date="2019-11-13T16:18:00Z">
                <w:pPr>
                  <w:spacing w:after="0"/>
                </w:pPr>
              </w:pPrChange>
            </w:pPr>
            <w:del w:id="183" w:author="Keyes, Stacey /US" w:date="2019-11-13T15:50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SCHED-M-TU2+46:00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04FD76BA" w14:textId="4F496DBD" w:rsidR="00BD7E02" w:rsidRPr="00BD7E02" w:rsidDel="00F959EE" w:rsidRDefault="00BD7E02" w:rsidP="00AE79EC">
            <w:pPr>
              <w:spacing w:after="0" w:line="276" w:lineRule="auto"/>
              <w:rPr>
                <w:del w:id="184" w:author="Keyes, Stacey /US" w:date="2019-11-13T15:50:00Z"/>
                <w:sz w:val="16"/>
              </w:rPr>
              <w:pPrChange w:id="185" w:author="Keyes, Stacey /US" w:date="2019-11-13T16:18:00Z">
                <w:pPr>
                  <w:spacing w:after="0"/>
                </w:pPr>
              </w:pPrChange>
            </w:pPr>
            <w:del w:id="186" w:author="Keyes, Stacey /US" w:date="2019-11-13T15:50:00Z">
              <w:r w:rsidRPr="00BD7E02" w:rsidDel="00F959EE">
                <w:rPr>
                  <w:sz w:val="16"/>
                </w:rPr>
                <w:delText>Updates – Standard Windows Server Updates – Required</w:delText>
              </w:r>
            </w:del>
          </w:p>
        </w:tc>
        <w:tc>
          <w:tcPr>
            <w:tcW w:w="1397" w:type="pct"/>
          </w:tcPr>
          <w:p w14:paraId="6908AF0E" w14:textId="5F942779" w:rsidR="00BD7E02" w:rsidRPr="00BD7E02" w:rsidDel="00F959EE" w:rsidRDefault="00BD7E02" w:rsidP="00AE79EC">
            <w:pPr>
              <w:spacing w:after="0" w:line="276" w:lineRule="auto"/>
              <w:rPr>
                <w:del w:id="187" w:author="Keyes, Stacey /US" w:date="2019-11-13T15:50:00Z"/>
                <w:sz w:val="16"/>
              </w:rPr>
              <w:pPrChange w:id="188" w:author="Keyes, Stacey /US" w:date="2019-11-13T16:18:00Z">
                <w:pPr>
                  <w:spacing w:after="0"/>
                </w:pPr>
              </w:pPrChange>
            </w:pPr>
            <w:del w:id="189" w:author="Keyes, Stacey /US" w:date="2019-11-13T15:50:00Z">
              <w:r w:rsidRPr="00BD7E02" w:rsidDel="00F959EE">
                <w:rPr>
                  <w:sz w:val="16"/>
                </w:rPr>
                <w:delText>Monthly, Patch Wednesday 10PM </w:delText>
              </w:r>
            </w:del>
          </w:p>
        </w:tc>
      </w:tr>
      <w:tr w:rsidR="00BD7E02" w:rsidRPr="00BD7E02" w:rsidDel="00F959EE" w14:paraId="422175B8" w14:textId="61A12914" w:rsidTr="00BD7E02">
        <w:trPr>
          <w:del w:id="190" w:author="Keyes, Stacey /US" w:date="2019-11-13T15:50:00Z"/>
        </w:trPr>
        <w:tc>
          <w:tcPr>
            <w:tcW w:w="866" w:type="pct"/>
          </w:tcPr>
          <w:p w14:paraId="140587CD" w14:textId="1AC54CC4" w:rsidR="00BD7E02" w:rsidRPr="00BD7E02" w:rsidDel="00F959EE" w:rsidRDefault="00BD7E02" w:rsidP="00AE79EC">
            <w:pPr>
              <w:spacing w:after="0" w:line="276" w:lineRule="auto"/>
              <w:rPr>
                <w:del w:id="191" w:author="Keyes, Stacey /US" w:date="2019-11-13T15:50:00Z"/>
                <w:b/>
                <w:sz w:val="16"/>
              </w:rPr>
              <w:pPrChange w:id="192" w:author="Keyes, Stacey /US" w:date="2019-11-13T16:18:00Z">
                <w:pPr>
                  <w:spacing w:after="0"/>
                </w:pPr>
              </w:pPrChange>
            </w:pPr>
            <w:del w:id="193" w:author="Keyes, Stacey /US" w:date="2019-11-13T15:50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</w:delText>
              </w:r>
              <w:r w:rsidR="002E4F83" w:rsidDel="00F959EE">
                <w:rPr>
                  <w:b/>
                  <w:bCs/>
                  <w:sz w:val="16"/>
                </w:rPr>
                <w:delText>47</w:delText>
              </w:r>
              <w:r w:rsidRPr="00BD7E02" w:rsidDel="00F959EE">
                <w:rPr>
                  <w:b/>
                  <w:bCs/>
                  <w:sz w:val="16"/>
                </w:rPr>
                <w:delText>:00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7398A5E7" w14:textId="19B2DFCD" w:rsidR="00BD7E02" w:rsidRPr="00BD7E02" w:rsidDel="00F959EE" w:rsidRDefault="00BD7E02" w:rsidP="00AE79EC">
            <w:pPr>
              <w:spacing w:after="0" w:line="276" w:lineRule="auto"/>
              <w:rPr>
                <w:del w:id="194" w:author="Keyes, Stacey /US" w:date="2019-11-13T15:50:00Z"/>
                <w:sz w:val="16"/>
              </w:rPr>
              <w:pPrChange w:id="195" w:author="Keyes, Stacey /US" w:date="2019-11-13T16:18:00Z">
                <w:pPr>
                  <w:spacing w:after="0"/>
                </w:pPr>
              </w:pPrChange>
            </w:pPr>
            <w:del w:id="196" w:author="Keyes, Stacey /US" w:date="2019-11-13T15:50:00Z">
              <w:r w:rsidRPr="00BD7E02" w:rsidDel="00F959EE">
                <w:rPr>
                  <w:sz w:val="16"/>
                </w:rPr>
                <w:delText>Updates – Standard Windows Workstation Security Updates – Previous Years</w:delText>
              </w:r>
            </w:del>
          </w:p>
        </w:tc>
        <w:tc>
          <w:tcPr>
            <w:tcW w:w="1397" w:type="pct"/>
          </w:tcPr>
          <w:p w14:paraId="20C42A54" w14:textId="0A9DC527" w:rsidR="00BD7E02" w:rsidRPr="00BD7E02" w:rsidDel="00F959EE" w:rsidRDefault="002E4F83" w:rsidP="00AE79EC">
            <w:pPr>
              <w:spacing w:after="0" w:line="276" w:lineRule="auto"/>
              <w:rPr>
                <w:del w:id="197" w:author="Keyes, Stacey /US" w:date="2019-11-13T15:50:00Z"/>
                <w:sz w:val="16"/>
              </w:rPr>
              <w:pPrChange w:id="198" w:author="Keyes, Stacey /US" w:date="2019-11-13T16:18:00Z">
                <w:pPr>
                  <w:spacing w:after="0"/>
                </w:pPr>
              </w:pPrChange>
            </w:pPr>
            <w:del w:id="199" w:author="Keyes, Stacey /US" w:date="2019-11-13T15:50:00Z">
              <w:r w:rsidRPr="00BD7E02" w:rsidDel="00F959EE">
                <w:rPr>
                  <w:sz w:val="16"/>
                </w:rPr>
                <w:delText>Monthly, Patch Wednesday 1</w:delText>
              </w:r>
              <w:r w:rsidDel="00F959EE">
                <w:rPr>
                  <w:sz w:val="16"/>
                </w:rPr>
                <w:delText>1</w:delText>
              </w:r>
              <w:r w:rsidRPr="00BD7E02" w:rsidDel="00F959EE">
                <w:rPr>
                  <w:sz w:val="16"/>
                </w:rPr>
                <w:delText>PM </w:delText>
              </w:r>
            </w:del>
          </w:p>
        </w:tc>
      </w:tr>
      <w:tr w:rsidR="00BD7E02" w:rsidRPr="00BD7E02" w:rsidDel="00F959EE" w14:paraId="32B26DEB" w14:textId="07D7B885" w:rsidTr="00BD7E02">
        <w:trPr>
          <w:del w:id="200" w:author="Keyes, Stacey /US" w:date="2019-11-13T15:50:00Z"/>
        </w:trPr>
        <w:tc>
          <w:tcPr>
            <w:tcW w:w="866" w:type="pct"/>
          </w:tcPr>
          <w:p w14:paraId="18ADF5C7" w14:textId="06496A8D" w:rsidR="00BD7E02" w:rsidRPr="00BD7E02" w:rsidDel="00F959EE" w:rsidRDefault="00BD7E02" w:rsidP="00AE79EC">
            <w:pPr>
              <w:spacing w:after="0" w:line="276" w:lineRule="auto"/>
              <w:rPr>
                <w:del w:id="201" w:author="Keyes, Stacey /US" w:date="2019-11-13T15:50:00Z"/>
                <w:b/>
                <w:sz w:val="16"/>
              </w:rPr>
              <w:pPrChange w:id="202" w:author="Keyes, Stacey /US" w:date="2019-11-13T16:18:00Z">
                <w:pPr>
                  <w:spacing w:after="0"/>
                </w:pPr>
              </w:pPrChange>
            </w:pPr>
            <w:del w:id="203" w:author="Keyes, Stacey /US" w:date="2019-11-13T15:50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</w:delText>
              </w:r>
              <w:r w:rsidR="002E4F83" w:rsidDel="00F959EE">
                <w:rPr>
                  <w:b/>
                  <w:bCs/>
                  <w:sz w:val="16"/>
                </w:rPr>
                <w:delText>47</w:delText>
              </w:r>
              <w:r w:rsidRPr="00BD7E02" w:rsidDel="00F959EE">
                <w:rPr>
                  <w:b/>
                  <w:bCs/>
                  <w:sz w:val="16"/>
                </w:rPr>
                <w:delText>:</w:delText>
              </w:r>
              <w:r w:rsidR="002E4F83" w:rsidDel="00F959EE">
                <w:rPr>
                  <w:b/>
                  <w:bCs/>
                  <w:sz w:val="16"/>
                </w:rPr>
                <w:delText>45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65240A77" w14:textId="323DA051" w:rsidR="00BD7E02" w:rsidRPr="00BD7E02" w:rsidDel="00F959EE" w:rsidRDefault="00BD7E02" w:rsidP="00AE79EC">
            <w:pPr>
              <w:spacing w:after="0" w:line="276" w:lineRule="auto"/>
              <w:rPr>
                <w:del w:id="204" w:author="Keyes, Stacey /US" w:date="2019-11-13T15:50:00Z"/>
                <w:sz w:val="16"/>
              </w:rPr>
              <w:pPrChange w:id="205" w:author="Keyes, Stacey /US" w:date="2019-11-13T16:18:00Z">
                <w:pPr>
                  <w:spacing w:after="0"/>
                </w:pPr>
              </w:pPrChange>
            </w:pPr>
            <w:del w:id="206" w:author="Keyes, Stacey /US" w:date="2019-11-13T15:50:00Z">
              <w:r w:rsidRPr="00BD7E02" w:rsidDel="00F959EE">
                <w:rPr>
                  <w:sz w:val="16"/>
                </w:rPr>
                <w:delText>Updates – Standard Windows Workstation Security Updates – Current Year</w:delText>
              </w:r>
            </w:del>
          </w:p>
        </w:tc>
        <w:tc>
          <w:tcPr>
            <w:tcW w:w="1397" w:type="pct"/>
          </w:tcPr>
          <w:p w14:paraId="1B27B3F1" w14:textId="6A5CDEAE" w:rsidR="00BD7E02" w:rsidRPr="00BD7E02" w:rsidDel="00F959EE" w:rsidRDefault="002E4F83" w:rsidP="00AE79EC">
            <w:pPr>
              <w:spacing w:after="0" w:line="276" w:lineRule="auto"/>
              <w:rPr>
                <w:del w:id="207" w:author="Keyes, Stacey /US" w:date="2019-11-13T15:50:00Z"/>
                <w:sz w:val="16"/>
              </w:rPr>
              <w:pPrChange w:id="208" w:author="Keyes, Stacey /US" w:date="2019-11-13T16:18:00Z">
                <w:pPr>
                  <w:spacing w:after="0"/>
                </w:pPr>
              </w:pPrChange>
            </w:pPr>
            <w:del w:id="209" w:author="Keyes, Stacey /US" w:date="2019-11-13T15:50:00Z">
              <w:r w:rsidRPr="00BD7E02" w:rsidDel="00F959EE">
                <w:rPr>
                  <w:sz w:val="16"/>
                </w:rPr>
                <w:delText>Monthly, Patch Wednesday 1</w:delText>
              </w:r>
              <w:r w:rsidDel="00F959EE">
                <w:rPr>
                  <w:sz w:val="16"/>
                </w:rPr>
                <w:delText>1:45</w:delText>
              </w:r>
              <w:r w:rsidRPr="00BD7E02" w:rsidDel="00F959EE">
                <w:rPr>
                  <w:sz w:val="16"/>
                </w:rPr>
                <w:delText>PM </w:delText>
              </w:r>
            </w:del>
          </w:p>
        </w:tc>
      </w:tr>
    </w:tbl>
    <w:p w14:paraId="267FA2A1" w14:textId="731FCFE6" w:rsidR="00BD7E02" w:rsidDel="004A73C8" w:rsidRDefault="00BD7E02" w:rsidP="00AE79EC">
      <w:pPr>
        <w:spacing w:after="0" w:line="276" w:lineRule="auto"/>
        <w:rPr>
          <w:del w:id="210" w:author="Keyes, Stacey /US" w:date="2019-11-13T15:56:00Z"/>
        </w:rPr>
        <w:pPrChange w:id="211" w:author="Keyes, Stacey /US" w:date="2019-11-13T16:18:00Z">
          <w:pPr>
            <w:spacing w:after="200" w:line="276" w:lineRule="auto"/>
          </w:pPr>
        </w:pPrChange>
      </w:pPr>
    </w:p>
    <w:p w14:paraId="2677A4EA" w14:textId="56FE704F" w:rsidR="004A73C8" w:rsidRDefault="004A73C8" w:rsidP="00AE79EC">
      <w:pPr>
        <w:spacing w:after="0" w:line="276" w:lineRule="auto"/>
        <w:rPr>
          <w:ins w:id="212" w:author="Keyes, Stacey /US" w:date="2019-11-13T16:15:00Z"/>
        </w:rPr>
        <w:pPrChange w:id="213" w:author="Keyes, Stacey /US" w:date="2019-11-13T16:18:00Z">
          <w:pPr>
            <w:spacing w:after="200" w:line="276" w:lineRule="auto"/>
          </w:pPr>
        </w:pPrChange>
      </w:pPr>
    </w:p>
    <w:p w14:paraId="2A2082A2" w14:textId="74C1BD20" w:rsidR="000E67C4" w:rsidRPr="004A73C8" w:rsidRDefault="004A73C8" w:rsidP="004A73C8">
      <w:pPr>
        <w:spacing w:after="200" w:line="276" w:lineRule="auto"/>
        <w:rPr>
          <w:rPrChange w:id="214" w:author="Keyes, Stacey /US" w:date="2019-11-13T16:15:00Z">
            <w:rPr>
              <w:b/>
            </w:rPr>
          </w:rPrChange>
        </w:rPr>
        <w:pPrChange w:id="215" w:author="Keyes, Stacey /US" w:date="2019-11-13T16:13:00Z">
          <w:pPr>
            <w:spacing w:after="200" w:line="276" w:lineRule="auto"/>
          </w:pPr>
        </w:pPrChange>
      </w:pPr>
      <w:ins w:id="216" w:author="Keyes, Stacey /US" w:date="2019-11-13T16:15:00Z">
        <w:r>
          <w:t>The criteria can be modified by request when needed</w:t>
        </w:r>
      </w:ins>
    </w:p>
    <w:p w14:paraId="6B21BB1F" w14:textId="77777777" w:rsidR="00AA342C" w:rsidRDefault="00AA342C" w:rsidP="00C919CD">
      <w:pPr>
        <w:pStyle w:val="Heading2"/>
      </w:pPr>
      <w:bookmarkStart w:id="217" w:name="_Toc24552893"/>
      <w:r w:rsidRPr="005D6F3F">
        <w:t>Business Case</w:t>
      </w:r>
      <w:bookmarkEnd w:id="217"/>
    </w:p>
    <w:p w14:paraId="3E44031D" w14:textId="77777777" w:rsidR="00AE79EC" w:rsidRDefault="00BA3CF9" w:rsidP="00BA3CF9">
      <w:pPr>
        <w:rPr>
          <w:ins w:id="218" w:author="Keyes, Stacey /US" w:date="2019-11-13T16:18:00Z"/>
        </w:rPr>
      </w:pPr>
      <w:del w:id="219" w:author="Keyes, Stacey /US" w:date="2019-11-13T15:50:00Z">
        <w:r w:rsidDel="00F959EE">
          <w:delText xml:space="preserve">The decision to automate the monthly security update releases </w:delText>
        </w:r>
        <w:r w:rsidR="00550D8C" w:rsidDel="00F959EE">
          <w:delText xml:space="preserve">using SCCM Automatic Deployment Rules </w:delText>
        </w:r>
        <w:r w:rsidDel="00F959EE">
          <w:delText xml:space="preserve">came from the LEAN project. The complexity of determining the correct time to </w:delText>
        </w:r>
        <w:r w:rsidR="00550D8C" w:rsidDel="00F959EE">
          <w:delText xml:space="preserve">automatically </w:delText>
        </w:r>
        <w:r w:rsidDel="00F959EE">
          <w:delText xml:space="preserve">execute the </w:delText>
        </w:r>
        <w:r w:rsidR="00550D8C" w:rsidDel="00F959EE">
          <w:delText>SCCM ADRs</w:delText>
        </w:r>
        <w:r w:rsidDel="00F959EE">
          <w:delText xml:space="preserve"> required the use of custom code </w:delText>
        </w:r>
        <w:r w:rsidR="00550D8C" w:rsidDel="00F959EE">
          <w:delText>in</w:delText>
        </w:r>
        <w:r w:rsidDel="00F959EE">
          <w:delText xml:space="preserve"> MS </w:delText>
        </w:r>
        <w:r w:rsidR="00BD7E02" w:rsidDel="00F959EE">
          <w:delText>PowerShell</w:delText>
        </w:r>
        <w:r w:rsidR="00550D8C" w:rsidDel="00F959EE">
          <w:delText>.</w:delText>
        </w:r>
      </w:del>
      <w:ins w:id="220" w:author="Keyes, Stacey /US" w:date="2019-11-13T15:56:00Z">
        <w:r w:rsidR="00F959EE">
          <w:t xml:space="preserve">Decrease patch installation failures due to </w:t>
        </w:r>
      </w:ins>
      <w:ins w:id="221" w:author="Keyes, Stacey /US" w:date="2019-11-13T15:57:00Z">
        <w:r w:rsidR="00894979">
          <w:t>Timeouts</w:t>
        </w:r>
      </w:ins>
      <w:ins w:id="222" w:author="Keyes, Stacey /US" w:date="2019-11-13T15:59:00Z">
        <w:r w:rsidR="00FB2620">
          <w:t xml:space="preserve">. </w:t>
        </w:r>
      </w:ins>
    </w:p>
    <w:p w14:paraId="6B21BB20" w14:textId="73B69376" w:rsidR="00BA3CF9" w:rsidRPr="00BA3CF9" w:rsidRDefault="00FB2620" w:rsidP="00BA3CF9">
      <w:bookmarkStart w:id="223" w:name="_GoBack"/>
      <w:bookmarkEnd w:id="223"/>
      <w:ins w:id="224" w:author="Keyes, Stacey /US" w:date="2019-11-13T15:59:00Z">
        <w:r>
          <w:t>Requested by Ward Lange ( ITS Security / LEAN )</w:t>
        </w:r>
      </w:ins>
    </w:p>
    <w:p w14:paraId="6B21BB21" w14:textId="77777777" w:rsidR="00AA342C" w:rsidRDefault="00AA342C" w:rsidP="00C919CD">
      <w:pPr>
        <w:pStyle w:val="Heading2"/>
      </w:pPr>
      <w:bookmarkStart w:id="225" w:name="_Toc24552894"/>
      <w:r w:rsidRPr="005D6F3F">
        <w:t>Systems Impacted</w:t>
      </w:r>
      <w:bookmarkEnd w:id="225"/>
    </w:p>
    <w:p w14:paraId="6B21BB22" w14:textId="77777777" w:rsidR="00550D8C" w:rsidRDefault="00550D8C" w:rsidP="00550D8C">
      <w:pPr>
        <w:pStyle w:val="ListParagraph"/>
        <w:numPr>
          <w:ilvl w:val="0"/>
          <w:numId w:val="8"/>
        </w:numPr>
      </w:pPr>
      <w:r>
        <w:t>SCCM 2012 PROD</w:t>
      </w:r>
    </w:p>
    <w:p w14:paraId="6B21BB23" w14:textId="77777777" w:rsidR="00550D8C" w:rsidRPr="00550D8C" w:rsidRDefault="00550D8C" w:rsidP="00550D8C">
      <w:pPr>
        <w:pStyle w:val="ListParagraph"/>
        <w:numPr>
          <w:ilvl w:val="0"/>
          <w:numId w:val="8"/>
        </w:numPr>
      </w:pPr>
      <w:r>
        <w:t>LEAN Project – Server Patching Initiative</w:t>
      </w:r>
    </w:p>
    <w:p w14:paraId="6B21BB24" w14:textId="77777777" w:rsidR="00AA342C" w:rsidRPr="005D6F3F" w:rsidRDefault="00AA342C" w:rsidP="00C919CD">
      <w:pPr>
        <w:pStyle w:val="Heading2"/>
      </w:pPr>
      <w:bookmarkStart w:id="226" w:name="_Toc24552895"/>
      <w:r w:rsidRPr="005D6F3F">
        <w:t>Service Impact Assessment</w:t>
      </w:r>
      <w:bookmarkEnd w:id="226"/>
    </w:p>
    <w:p w14:paraId="6B21BB25" w14:textId="77777777" w:rsidR="00AA342C" w:rsidRPr="005D6F3F" w:rsidDel="00F959EE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del w:id="227" w:author="Keyes, Stacey /US" w:date="2019-11-13T15:50:00Z"/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What is the business impact? </w:t>
      </w:r>
    </w:p>
    <w:p w14:paraId="6B21BB26" w14:textId="77777777" w:rsidR="00AA342C" w:rsidRPr="00F959EE" w:rsidRDefault="00550D8C" w:rsidP="00F959EE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  <w:rPrChange w:id="228" w:author="Keyes, Stacey /US" w:date="2019-11-13T15:50:00Z">
            <w:rPr>
              <w:rFonts w:ascii="Verdana" w:eastAsia="Times New Roman" w:hAnsi="Verdana" w:cs="Times New Roman"/>
              <w:color w:val="365F91" w:themeColor="accent1" w:themeShade="BF"/>
            </w:rPr>
          </w:rPrChange>
        </w:rPr>
        <w:pPrChange w:id="229" w:author="Keyes, Stacey /US" w:date="2019-11-13T15:50:00Z">
          <w:pPr>
            <w:numPr>
              <w:ilvl w:val="1"/>
              <w:numId w:val="1"/>
            </w:numPr>
            <w:tabs>
              <w:tab w:val="num" w:pos="1440"/>
            </w:tabs>
            <w:spacing w:before="100" w:beforeAutospacing="1" w:after="100" w:afterAutospacing="1"/>
            <w:ind w:left="1440" w:hanging="360"/>
          </w:pPr>
        </w:pPrChange>
      </w:pPr>
      <w:del w:id="230" w:author="Keyes, Stacey /US" w:date="2019-11-13T15:50:00Z">
        <w:r w:rsidRPr="00F959EE" w:rsidDel="00F959EE">
          <w:rPr>
            <w:rFonts w:ascii="Verdana" w:eastAsia="Times New Roman" w:hAnsi="Verdana" w:cs="Times New Roman"/>
            <w:color w:val="365F91" w:themeColor="accent1" w:themeShade="BF"/>
            <w:rPrChange w:id="231" w:author="Keyes, Stacey /US" w:date="2019-11-13T15:50:00Z">
              <w:rPr>
                <w:rFonts w:ascii="Verdana" w:eastAsia="Times New Roman" w:hAnsi="Verdana" w:cs="Times New Roman"/>
                <w:color w:val="365F91" w:themeColor="accent1" w:themeShade="BF"/>
              </w:rPr>
            </w:rPrChange>
          </w:rPr>
          <w:delText>Required for the LEAN project</w:delText>
        </w:r>
      </w:del>
    </w:p>
    <w:p w14:paraId="6B21BB27" w14:textId="1822CA16" w:rsidR="00550D8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del w:id="232" w:author="Keyes, Stacey /US" w:date="2019-11-13T15:50:00Z">
        <w:r w:rsidDel="00F959EE">
          <w:rPr>
            <w:rFonts w:ascii="Verdana" w:eastAsia="Times New Roman" w:hAnsi="Verdana" w:cs="Times New Roman"/>
            <w:color w:val="365F91" w:themeColor="accent1" w:themeShade="BF"/>
          </w:rPr>
          <w:lastRenderedPageBreak/>
          <w:delText>Will initiate the monthly replication of SCCM Software updates to SCCM Distribution Points in each regions NGDC</w:delText>
        </w:r>
      </w:del>
      <w:ins w:id="233" w:author="Keyes, Stacey /US" w:date="2019-11-13T15:51:00Z">
        <w:r w:rsidR="00F959EE">
          <w:rPr>
            <w:rFonts w:ascii="Verdana" w:eastAsia="Times New Roman" w:hAnsi="Verdana" w:cs="Times New Roman"/>
            <w:color w:val="365F91" w:themeColor="accent1" w:themeShade="BF"/>
          </w:rPr>
          <w:t>The manual process is not reliable</w:t>
        </w:r>
      </w:ins>
    </w:p>
    <w:p w14:paraId="6B21BB28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Where is the business/end users located? </w:t>
      </w:r>
    </w:p>
    <w:p w14:paraId="6B21BB29" w14:textId="77777777" w:rsidR="00AA342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LEAN project is global</w:t>
      </w:r>
    </w:p>
    <w:p w14:paraId="6B21BB2A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Where is the location of activity (where the CI's are located)? </w:t>
      </w:r>
    </w:p>
    <w:p w14:paraId="6B21BB2B" w14:textId="11235C76" w:rsidR="00AA342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 xml:space="preserve">SCCM </w:t>
      </w:r>
      <w:ins w:id="234" w:author="Keyes, Stacey /US" w:date="2019-11-13T15:52:00Z">
        <w:r w:rsidR="00F959EE">
          <w:rPr>
            <w:rFonts w:ascii="Verdana" w:eastAsia="Times New Roman" w:hAnsi="Verdana" w:cs="Times New Roman"/>
            <w:color w:val="365F91" w:themeColor="accent1" w:themeShade="BF"/>
          </w:rPr>
          <w:t>is Global</w:t>
        </w:r>
      </w:ins>
      <w:del w:id="235" w:author="Keyes, Stacey /US" w:date="2019-11-13T15:52:00Z">
        <w:r w:rsidR="000E67C4" w:rsidDel="00F959EE">
          <w:rPr>
            <w:rFonts w:ascii="Verdana" w:eastAsia="Times New Roman" w:hAnsi="Verdana" w:cs="Times New Roman"/>
            <w:color w:val="365F91" w:themeColor="accent1" w:themeShade="BF"/>
          </w:rPr>
          <w:delText xml:space="preserve">Terminal Server </w:delText>
        </w:r>
        <w:r w:rsidR="00F1437B" w:rsidDel="00F959EE">
          <w:rPr>
            <w:rFonts w:ascii="Verdana" w:eastAsia="Times New Roman" w:hAnsi="Verdana" w:cs="Times New Roman"/>
            <w:color w:val="365F91" w:themeColor="accent1" w:themeShade="BF"/>
          </w:rPr>
          <w:delText xml:space="preserve">RESSWCMSTMP02 </w:delText>
        </w:r>
        <w:r w:rsidDel="00F959EE">
          <w:rPr>
            <w:rFonts w:ascii="Verdana" w:eastAsia="Times New Roman" w:hAnsi="Verdana" w:cs="Times New Roman"/>
            <w:color w:val="365F91" w:themeColor="accent1" w:themeShade="BF"/>
          </w:rPr>
          <w:delText>located in the AMER NGDC</w:delText>
        </w:r>
      </w:del>
    </w:p>
    <w:p w14:paraId="6B21BB2C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What is the scheduling and length of the actual outage/performance degradation? </w:t>
      </w:r>
    </w:p>
    <w:p w14:paraId="6B21BB2D" w14:textId="77777777" w:rsidR="00AA342C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No Outage is required</w:t>
      </w:r>
    </w:p>
    <w:p w14:paraId="6B21BB2E" w14:textId="1B3D6748" w:rsidR="00550D8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 xml:space="preserve">No performance degradation is </w:t>
      </w:r>
      <w:r w:rsidR="0022019C">
        <w:rPr>
          <w:rFonts w:ascii="Verdana" w:eastAsia="Times New Roman" w:hAnsi="Verdana" w:cs="Times New Roman"/>
          <w:color w:val="365F91" w:themeColor="accent1" w:themeShade="BF"/>
        </w:rPr>
        <w:t>expected</w:t>
      </w:r>
    </w:p>
    <w:p w14:paraId="6B21BB2F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Is the appropriate communications planned before a change will be implemented (Business/Accenture/etc.)? </w:t>
      </w:r>
    </w:p>
    <w:p w14:paraId="6B21BB30" w14:textId="77777777" w:rsidR="00AA342C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Communicated to the SCCM team during testing and implementation</w:t>
      </w:r>
    </w:p>
    <w:p w14:paraId="6B21BB31" w14:textId="2AC39EA0" w:rsidR="00550D8C" w:rsidRPr="005D6F3F" w:rsidDel="00F959EE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del w:id="236" w:author="Keyes, Stacey /US" w:date="2019-11-13T15:52:00Z"/>
          <w:rFonts w:ascii="Verdana" w:eastAsia="Times New Roman" w:hAnsi="Verdana" w:cs="Times New Roman"/>
          <w:color w:val="365F91" w:themeColor="accent1" w:themeShade="BF"/>
        </w:rPr>
      </w:pPr>
      <w:del w:id="237" w:author="Keyes, Stacey /US" w:date="2019-11-13T15:52:00Z">
        <w:r w:rsidDel="00F959EE">
          <w:rPr>
            <w:rFonts w:ascii="Verdana" w:eastAsia="Times New Roman" w:hAnsi="Verdana" w:cs="Times New Roman"/>
            <w:color w:val="365F91" w:themeColor="accent1" w:themeShade="BF"/>
          </w:rPr>
          <w:delText>Status updates will be announced at the LEAN project meeting</w:delText>
        </w:r>
      </w:del>
    </w:p>
    <w:p w14:paraId="6B21BB32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Is the appropriate communications planned after a change is </w:t>
      </w:r>
      <w:proofErr w:type="gramStart"/>
      <w:r w:rsidRPr="005D6F3F">
        <w:rPr>
          <w:rFonts w:ascii="Verdana" w:eastAsia="Times New Roman" w:hAnsi="Verdana" w:cs="Times New Roman"/>
          <w:color w:val="365F91" w:themeColor="accent1" w:themeShade="BF"/>
        </w:rPr>
        <w:t>completed</w:t>
      </w:r>
      <w:proofErr w:type="gramEnd"/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 </w:t>
      </w:r>
    </w:p>
    <w:p w14:paraId="6B21BB33" w14:textId="14542680" w:rsidR="00AA342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del w:id="238" w:author="Keyes, Stacey /US" w:date="2019-11-13T15:52:00Z">
        <w:r w:rsidDel="00F959EE">
          <w:rPr>
            <w:rFonts w:ascii="Verdana" w:eastAsia="Times New Roman" w:hAnsi="Verdana" w:cs="Times New Roman"/>
            <w:color w:val="365F91" w:themeColor="accent1" w:themeShade="BF"/>
          </w:rPr>
          <w:delText>Communications for using the software update releases created by this automated process will be done through the LEAN project</w:delText>
        </w:r>
      </w:del>
      <w:ins w:id="239" w:author="Keyes, Stacey /US" w:date="2019-11-13T15:52:00Z">
        <w:r w:rsidR="00F959EE">
          <w:rPr>
            <w:rFonts w:ascii="Verdana" w:eastAsia="Times New Roman" w:hAnsi="Verdana" w:cs="Times New Roman"/>
            <w:color w:val="365F91" w:themeColor="accent1" w:themeShade="BF"/>
          </w:rPr>
          <w:t>Yes</w:t>
        </w:r>
      </w:ins>
    </w:p>
    <w:p w14:paraId="6B21BB34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Does this change have a </w:t>
      </w:r>
      <w:proofErr w:type="spellStart"/>
      <w:r w:rsidRPr="005D6F3F">
        <w:rPr>
          <w:rFonts w:ascii="Verdana" w:eastAsia="Times New Roman" w:hAnsi="Verdana" w:cs="Times New Roman"/>
          <w:color w:val="365F91" w:themeColor="accent1" w:themeShade="BF"/>
        </w:rPr>
        <w:t>GxP</w:t>
      </w:r>
      <w:proofErr w:type="spellEnd"/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 impact and if yes is Quality aware of the change? </w:t>
      </w:r>
    </w:p>
    <w:p w14:paraId="6B21BB35" w14:textId="77777777" w:rsidR="00AA342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 xml:space="preserve">No </w:t>
      </w:r>
      <w:proofErr w:type="spellStart"/>
      <w:r>
        <w:rPr>
          <w:rFonts w:ascii="Verdana" w:eastAsia="Times New Roman" w:hAnsi="Verdana" w:cs="Times New Roman"/>
          <w:color w:val="365F91" w:themeColor="accent1" w:themeShade="BF"/>
        </w:rPr>
        <w:t>GxP</w:t>
      </w:r>
      <w:proofErr w:type="spellEnd"/>
      <w:r>
        <w:rPr>
          <w:rFonts w:ascii="Verdana" w:eastAsia="Times New Roman" w:hAnsi="Verdana" w:cs="Times New Roman"/>
          <w:color w:val="365F91" w:themeColor="accent1" w:themeShade="BF"/>
        </w:rPr>
        <w:t xml:space="preserve"> impact</w:t>
      </w:r>
    </w:p>
    <w:p w14:paraId="6B21BB36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What are the dependencies for this change? </w:t>
      </w:r>
    </w:p>
    <w:p w14:paraId="6B21BB37" w14:textId="77777777" w:rsidR="00AA342C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Functioning SCCM environment</w:t>
      </w:r>
    </w:p>
    <w:p w14:paraId="6B21BB39" w14:textId="250450B0" w:rsidR="00550D8C" w:rsidDel="00F959EE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del w:id="240" w:author="Keyes, Stacey /US" w:date="2019-11-13T15:52:00Z"/>
          <w:rFonts w:ascii="Verdana" w:eastAsia="Times New Roman" w:hAnsi="Verdana" w:cs="Times New Roman"/>
          <w:color w:val="365F91" w:themeColor="accent1" w:themeShade="BF"/>
        </w:rPr>
      </w:pPr>
      <w:del w:id="241" w:author="Keyes, Stacey /US" w:date="2019-11-13T15:52:00Z">
        <w:r w:rsidDel="00F959EE">
          <w:rPr>
            <w:rFonts w:ascii="Verdana" w:eastAsia="Times New Roman" w:hAnsi="Verdana" w:cs="Times New Roman"/>
            <w:color w:val="365F91" w:themeColor="accent1" w:themeShade="BF"/>
          </w:rPr>
          <w:delText>SCCM Service Account with adequate permissions</w:delText>
        </w:r>
      </w:del>
    </w:p>
    <w:p w14:paraId="6B21BB3A" w14:textId="5B514A65" w:rsidR="00550D8C" w:rsidRPr="005D6F3F" w:rsidRDefault="00550D8C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del w:id="242" w:author="Keyes, Stacey /US" w:date="2019-11-13T15:52:00Z">
        <w:r w:rsidDel="00F959EE">
          <w:rPr>
            <w:rFonts w:ascii="Verdana" w:eastAsia="Times New Roman" w:hAnsi="Verdana" w:cs="Times New Roman"/>
            <w:color w:val="365F91" w:themeColor="accent1" w:themeShade="BF"/>
          </w:rPr>
          <w:delText>SCCM Configured with specific ADRs to be executed by name</w:delText>
        </w:r>
      </w:del>
      <w:ins w:id="243" w:author="Keyes, Stacey /US" w:date="2019-11-13T15:52:00Z">
        <w:r w:rsidR="00F959EE">
          <w:rPr>
            <w:rFonts w:ascii="Verdana" w:eastAsia="Times New Roman" w:hAnsi="Verdana" w:cs="Times New Roman"/>
            <w:color w:val="365F91" w:themeColor="accent1" w:themeShade="BF"/>
          </w:rPr>
          <w:t xml:space="preserve">A list </w:t>
        </w:r>
      </w:ins>
      <w:ins w:id="244" w:author="Keyes, Stacey /US" w:date="2019-11-13T15:53:00Z">
        <w:r w:rsidR="00F959EE">
          <w:rPr>
            <w:rFonts w:ascii="Verdana" w:eastAsia="Times New Roman" w:hAnsi="Verdana" w:cs="Times New Roman"/>
            <w:color w:val="365F91" w:themeColor="accent1" w:themeShade="BF"/>
          </w:rPr>
          <w:t>of update title criteria that defines the problematic updates</w:t>
        </w:r>
      </w:ins>
    </w:p>
    <w:p w14:paraId="6B21BB3B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Can the change lead to possible collisions? </w:t>
      </w:r>
    </w:p>
    <w:p w14:paraId="6B21BB3C" w14:textId="77777777" w:rsidR="00AA342C" w:rsidRPr="005D6F3F" w:rsidRDefault="00A60E38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This change will not impact other changes</w:t>
      </w:r>
    </w:p>
    <w:p w14:paraId="6B21BB3D" w14:textId="77777777" w:rsidR="00AA342C" w:rsidRPr="005D6F3F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 xml:space="preserve">Does the change have transversal impact? </w:t>
      </w:r>
    </w:p>
    <w:p w14:paraId="6B21BB3E" w14:textId="77777777" w:rsidR="00AA342C" w:rsidRPr="005D6F3F" w:rsidRDefault="00A60E38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>This change has no transversal impact</w:t>
      </w:r>
    </w:p>
    <w:p w14:paraId="6B21BB3F" w14:textId="77777777" w:rsidR="00AA342C" w:rsidRPr="00127968" w:rsidRDefault="00AA342C" w:rsidP="00AA342C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 w:rsidRPr="005D6F3F">
        <w:rPr>
          <w:rFonts w:ascii="Verdana" w:eastAsia="Times New Roman" w:hAnsi="Verdana" w:cs="Times New Roman"/>
          <w:color w:val="365F91" w:themeColor="accent1" w:themeShade="BF"/>
        </w:rPr>
        <w:t>Has the change been successfully tested in a DEV/Test environment</w:t>
      </w:r>
    </w:p>
    <w:p w14:paraId="6B21BB40" w14:textId="6C4F3586" w:rsidR="00AA342C" w:rsidRPr="00A60E38" w:rsidRDefault="00A60E38" w:rsidP="00AA342C">
      <w:pPr>
        <w:numPr>
          <w:ilvl w:val="1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365F91" w:themeColor="accent1" w:themeShade="BF"/>
        </w:rPr>
      </w:pPr>
      <w:r>
        <w:rPr>
          <w:rFonts w:ascii="Verdana" w:eastAsia="Times New Roman" w:hAnsi="Verdana" w:cs="Times New Roman"/>
          <w:color w:val="365F91" w:themeColor="accent1" w:themeShade="BF"/>
        </w:rPr>
        <w:t xml:space="preserve">This change procedure has been peer reviewed and executed successfully in the SCCM </w:t>
      </w:r>
      <w:ins w:id="245" w:author="Keyes, Stacey /US" w:date="2019-11-13T15:53:00Z">
        <w:r w:rsidR="00F959EE">
          <w:rPr>
            <w:rFonts w:ascii="Verdana" w:eastAsia="Times New Roman" w:hAnsi="Verdana" w:cs="Times New Roman"/>
            <w:color w:val="365F91" w:themeColor="accent1" w:themeShade="BF"/>
          </w:rPr>
          <w:t xml:space="preserve">DEV &amp; </w:t>
        </w:r>
      </w:ins>
      <w:r>
        <w:rPr>
          <w:rFonts w:ascii="Verdana" w:eastAsia="Times New Roman" w:hAnsi="Verdana" w:cs="Times New Roman"/>
          <w:color w:val="365F91" w:themeColor="accent1" w:themeShade="BF"/>
        </w:rPr>
        <w:t>PREPROD environment</w:t>
      </w:r>
    </w:p>
    <w:p w14:paraId="6B21BB41" w14:textId="47816744" w:rsidR="00AA342C" w:rsidRDefault="00AA342C" w:rsidP="00C919CD">
      <w:pPr>
        <w:pStyle w:val="Heading2"/>
        <w:rPr>
          <w:ins w:id="246" w:author="Keyes, Stacey /US" w:date="2019-11-13T16:15:00Z"/>
        </w:rPr>
      </w:pPr>
      <w:bookmarkStart w:id="247" w:name="_Toc24552896"/>
      <w:r w:rsidRPr="005D6F3F">
        <w:t>Test Plan</w:t>
      </w:r>
      <w:bookmarkEnd w:id="247"/>
    </w:p>
    <w:p w14:paraId="4A63723F" w14:textId="5BD2D204" w:rsidR="004A73C8" w:rsidRPr="004A73C8" w:rsidRDefault="004A73C8" w:rsidP="004A73C8">
      <w:pPr>
        <w:rPr>
          <w:rPrChange w:id="248" w:author="Keyes, Stacey /US" w:date="2019-11-13T16:15:00Z">
            <w:rPr/>
          </w:rPrChange>
        </w:rPr>
        <w:pPrChange w:id="249" w:author="Keyes, Stacey /US" w:date="2019-11-13T16:15:00Z">
          <w:pPr>
            <w:pStyle w:val="Heading2"/>
          </w:pPr>
        </w:pPrChange>
      </w:pPr>
      <w:ins w:id="250" w:author="Keyes, Stacey /US" w:date="2019-11-13T16:15:00Z">
        <w:r>
          <w:t>Develop in DEV, Peer review in PROD</w:t>
        </w:r>
      </w:ins>
      <w:ins w:id="251" w:author="Keyes, Stacey /US" w:date="2019-11-13T16:16:00Z">
        <w:r>
          <w:t>, Post installation testing in PROD</w:t>
        </w:r>
      </w:ins>
    </w:p>
    <w:p w14:paraId="6B21BB42" w14:textId="6BBC509B" w:rsidR="00A60E38" w:rsidDel="00F959EE" w:rsidRDefault="00A60E38" w:rsidP="00A60E38">
      <w:pPr>
        <w:rPr>
          <w:del w:id="252" w:author="Keyes, Stacey /US" w:date="2019-11-13T15:53:00Z"/>
        </w:rPr>
      </w:pPr>
      <w:del w:id="253" w:author="Keyes, Stacey /US" w:date="2019-11-13T15:53:00Z">
        <w:r w:rsidDel="00F959EE">
          <w:delText>Reference the test plan document located here</w:delText>
        </w:r>
      </w:del>
    </w:p>
    <w:p w14:paraId="6B21BB43" w14:textId="4641682B" w:rsidR="00A60E38" w:rsidDel="00F959EE" w:rsidRDefault="00B64FAE" w:rsidP="00995A3A">
      <w:pPr>
        <w:rPr>
          <w:del w:id="254" w:author="Keyes, Stacey /US" w:date="2019-11-13T15:53:00Z"/>
        </w:rPr>
      </w:pPr>
      <w:del w:id="255" w:author="Keyes, Stacey /US" w:date="2019-11-13T15:53:00Z">
        <w:r w:rsidDel="00F959EE">
          <w:fldChar w:fldCharType="begin"/>
        </w:r>
        <w:r w:rsidDel="00F959EE">
          <w:delInstrText xml:space="preserve"> HYPERLINK "http://wssamer.sanofi.com/ws/Automati</w:delInstrText>
        </w:r>
        <w:r w:rsidDel="00F959EE">
          <w:delInstrText xml:space="preserve">onCenterProvTools/Documents/Change%20Requests/_ARCHIVE/EvaluateTaggedADRs/GIS-IM_CM2012_EvaluateTaggedADRs_Test_Case.doc" </w:delInstrText>
        </w:r>
        <w:r w:rsidDel="00F959EE">
          <w:fldChar w:fldCharType="separate"/>
        </w:r>
        <w:r w:rsidR="00A60E38" w:rsidRPr="005C293B" w:rsidDel="00F959EE">
          <w:rPr>
            <w:rStyle w:val="Hyperlink"/>
          </w:rPr>
          <w:delText>GIS-IM_CM2012_</w:delText>
        </w:r>
        <w:r w:rsidR="00050500" w:rsidDel="00F959EE">
          <w:rPr>
            <w:rStyle w:val="Hyperlink"/>
            <w:b/>
          </w:rPr>
          <w:delText>EvaluateTaggedADRs-TestCase</w:delText>
        </w:r>
        <w:r w:rsidR="00A60E38" w:rsidRPr="005C293B" w:rsidDel="00F959EE">
          <w:rPr>
            <w:rStyle w:val="Hyperlink"/>
          </w:rPr>
          <w:delText>.doc</w:delText>
        </w:r>
        <w:r w:rsidDel="00F959EE">
          <w:rPr>
            <w:rStyle w:val="Hyperlink"/>
          </w:rPr>
          <w:fldChar w:fldCharType="end"/>
        </w:r>
        <w:r w:rsidR="00A60E38" w:rsidRPr="00A60E38" w:rsidDel="00F959EE">
          <w:delText xml:space="preserve"> </w:delText>
        </w:r>
      </w:del>
    </w:p>
    <w:p w14:paraId="6B21BB44" w14:textId="77777777" w:rsidR="00AA342C" w:rsidRDefault="00AA342C" w:rsidP="00C919CD">
      <w:pPr>
        <w:pStyle w:val="Heading2"/>
      </w:pPr>
      <w:bookmarkStart w:id="256" w:name="_Toc24552897"/>
      <w:r w:rsidRPr="005D6F3F">
        <w:t>Communication Plan</w:t>
      </w:r>
      <w:bookmarkEnd w:id="256"/>
    </w:p>
    <w:p w14:paraId="6B21BB45" w14:textId="77777777" w:rsidR="005C293B" w:rsidRDefault="005C293B" w:rsidP="005C293B">
      <w:r>
        <w:t>Communicate to the SCCM team both pre and post change</w:t>
      </w:r>
    </w:p>
    <w:p w14:paraId="6B21BB46" w14:textId="77777777" w:rsidR="005C293B" w:rsidRPr="005C293B" w:rsidRDefault="005C293B" w:rsidP="005C293B">
      <w:r>
        <w:t>Communicate to the LEAN project that the change was implemented</w:t>
      </w:r>
    </w:p>
    <w:p w14:paraId="6B21BB47" w14:textId="49D45143" w:rsidR="00AA342C" w:rsidRDefault="00AA342C" w:rsidP="00C919CD">
      <w:pPr>
        <w:pStyle w:val="Heading2"/>
        <w:rPr>
          <w:ins w:id="257" w:author="Keyes, Stacey /US" w:date="2019-11-13T15:57:00Z"/>
        </w:rPr>
      </w:pPr>
      <w:bookmarkStart w:id="258" w:name="_Toc24552898"/>
      <w:r w:rsidRPr="005D6F3F">
        <w:t>Detailed Implementation (Installation) Plan</w:t>
      </w:r>
      <w:bookmarkEnd w:id="258"/>
    </w:p>
    <w:p w14:paraId="205C2828" w14:textId="10A4002B" w:rsidR="004A73C8" w:rsidRDefault="00B03FFA" w:rsidP="004A73C8">
      <w:pPr>
        <w:pStyle w:val="ListParagraph"/>
        <w:numPr>
          <w:ilvl w:val="0"/>
          <w:numId w:val="14"/>
        </w:numPr>
        <w:rPr>
          <w:ins w:id="259" w:author="Keyes, Stacey /US" w:date="2019-11-13T16:08:00Z"/>
        </w:rPr>
        <w:pPrChange w:id="260" w:author="Keyes, Stacey /US" w:date="2019-11-13T16:10:00Z">
          <w:pPr/>
        </w:pPrChange>
      </w:pPr>
      <w:ins w:id="261" w:author="Keyes, Stacey /US" w:date="2019-11-13T16:06:00Z">
        <w:r>
          <w:t xml:space="preserve">Copy the folder contents of </w:t>
        </w:r>
      </w:ins>
      <w:ins w:id="262" w:author="Keyes, Stacey /US" w:date="2019-11-13T16:07:00Z">
        <w:r w:rsidR="004A73C8">
          <w:fldChar w:fldCharType="begin"/>
        </w:r>
        <w:r w:rsidR="004A73C8">
          <w:instrText xml:space="preserve"> HYPERLINK "</w:instrText>
        </w:r>
        <w:r w:rsidR="004A73C8" w:rsidRPr="004A73C8">
          <w:instrText>\</w:instrText>
        </w:r>
        <w:r w:rsidR="004A73C8" w:rsidRPr="004A73C8">
          <w:instrText>\</w:instrText>
        </w:r>
        <w:r w:rsidR="004A73C8" w:rsidRPr="004A73C8">
          <w:instrText>\</w:instrText>
        </w:r>
        <w:r w:rsidR="004A73C8" w:rsidRPr="004A73C8">
          <w:instrText>\RESSWCMSTMP01</w:instrText>
        </w:r>
        <w:r w:rsidR="004A73C8" w:rsidRPr="004A73C8">
          <w:instrText>\</w:instrText>
        </w:r>
        <w:r w:rsidR="004A73C8" w:rsidRPr="004A73C8">
          <w:instrText>\Temp$</w:instrText>
        </w:r>
        <w:r w:rsidR="004A73C8" w:rsidRPr="004A73C8">
          <w:instrText>\</w:instrText>
        </w:r>
        <w:r w:rsidR="004A73C8" w:rsidRPr="004A73C8">
          <w:instrText>\Scripts</w:instrText>
        </w:r>
        <w:r w:rsidR="004A73C8" w:rsidRPr="004A73C8">
          <w:instrText>\</w:instrText>
        </w:r>
        <w:r w:rsidR="004A73C8" w:rsidRPr="004A73C8">
          <w:instrText>\SetUpdateMaxExecutionTime</w:instrText>
        </w:r>
        <w:r w:rsidR="004A73C8">
          <w:instrText xml:space="preserve">" </w:instrText>
        </w:r>
        <w:r w:rsidR="004A73C8">
          <w:fldChar w:fldCharType="separate"/>
        </w:r>
        <w:r w:rsidR="004A73C8" w:rsidRPr="007D0543">
          <w:rPr>
            <w:rStyle w:val="Hyperlink"/>
          </w:rPr>
          <w:t>\\RESSWCMSTMP01\Temp$\Scripts\SetUpdateMaxExecutionTime</w:t>
        </w:r>
        <w:r w:rsidR="004A73C8">
          <w:fldChar w:fldCharType="end"/>
        </w:r>
      </w:ins>
      <w:ins w:id="263" w:author="Keyes, Stacey /US" w:date="2019-11-13T16:10:00Z">
        <w:r w:rsidR="004A73C8">
          <w:t xml:space="preserve">   </w:t>
        </w:r>
      </w:ins>
      <w:ins w:id="264" w:author="Keyes, Stacey /US" w:date="2019-11-13T16:07:00Z">
        <w:r w:rsidR="004A73C8">
          <w:t>To  the PROD Orchestrator server XSPW10X060S</w:t>
        </w:r>
      </w:ins>
      <w:ins w:id="265" w:author="Keyes, Stacey /US" w:date="2019-11-13T16:08:00Z">
        <w:r w:rsidR="004A73C8">
          <w:t xml:space="preserve"> </w:t>
        </w:r>
        <w:r w:rsidR="004A73C8" w:rsidRPr="004A73C8">
          <w:t>E:\ScheduledTaskScripts\SetUpdateMaxExecutionTime</w:t>
        </w:r>
      </w:ins>
    </w:p>
    <w:p w14:paraId="1D4B57C0" w14:textId="29AB9082" w:rsidR="00B03FFA" w:rsidRPr="00894979" w:rsidRDefault="004A73C8" w:rsidP="00894979">
      <w:pPr>
        <w:pStyle w:val="ListParagraph"/>
        <w:numPr>
          <w:ilvl w:val="0"/>
          <w:numId w:val="14"/>
        </w:numPr>
        <w:rPr>
          <w:rPrChange w:id="266" w:author="Keyes, Stacey /US" w:date="2019-11-13T15:57:00Z">
            <w:rPr/>
          </w:rPrChange>
        </w:rPr>
        <w:pPrChange w:id="267" w:author="Keyes, Stacey /US" w:date="2019-11-13T15:57:00Z">
          <w:pPr>
            <w:pStyle w:val="Heading2"/>
          </w:pPr>
        </w:pPrChange>
      </w:pPr>
      <w:ins w:id="268" w:author="Keyes, Stacey /US" w:date="2019-11-13T16:08:00Z">
        <w:r>
          <w:t xml:space="preserve">Create a scheduled task to execute </w:t>
        </w:r>
      </w:ins>
      <w:ins w:id="269" w:author="Keyes, Stacey /US" w:date="2019-11-13T16:09:00Z">
        <w:r w:rsidRPr="004A73C8">
          <w:t>SetUpdateMaxExecutionTime-PROD.bat</w:t>
        </w:r>
      </w:ins>
      <w:ins w:id="270" w:author="Keyes, Stacey /US" w:date="2019-11-13T16:08:00Z">
        <w:r>
          <w:t xml:space="preserve"> daily at </w:t>
        </w:r>
      </w:ins>
      <w:ins w:id="271" w:author="Keyes, Stacey /US" w:date="2019-11-13T16:09:00Z">
        <w:r>
          <w:t xml:space="preserve">7:15 AM </w:t>
        </w:r>
      </w:ins>
    </w:p>
    <w:p w14:paraId="6515C92B" w14:textId="6F7C35E1" w:rsidR="000E67C4" w:rsidRPr="002E4F83" w:rsidDel="00F959EE" w:rsidRDefault="00810AE5" w:rsidP="000E67C4">
      <w:pPr>
        <w:pStyle w:val="ListParagraph"/>
        <w:numPr>
          <w:ilvl w:val="0"/>
          <w:numId w:val="12"/>
        </w:numPr>
        <w:rPr>
          <w:del w:id="272" w:author="Keyes, Stacey /US" w:date="2019-11-13T15:54:00Z"/>
          <w:sz w:val="18"/>
        </w:rPr>
      </w:pPr>
      <w:del w:id="273" w:author="Keyes, Stacey /US" w:date="2019-11-13T15:54:00Z">
        <w:r w:rsidRPr="00BD7E02" w:rsidDel="00F959EE">
          <w:rPr>
            <w:sz w:val="18"/>
          </w:rPr>
          <w:delText xml:space="preserve">On the </w:delText>
        </w:r>
        <w:r w:rsidR="000E67C4" w:rsidDel="00F959EE">
          <w:rPr>
            <w:sz w:val="18"/>
          </w:rPr>
          <w:delText>Terminal server</w:delText>
        </w:r>
        <w:r w:rsidR="00BD7E02" w:rsidRPr="00BD7E02" w:rsidDel="00F959EE">
          <w:rPr>
            <w:sz w:val="18"/>
          </w:rPr>
          <w:delText>, create the script path and copy the script files</w:delText>
        </w:r>
        <w:r w:rsidR="00D05776" w:rsidDel="00F959EE">
          <w:rPr>
            <w:sz w:val="18"/>
          </w:rPr>
          <w:delText xml:space="preserve"> </w:delText>
        </w:r>
      </w:del>
    </w:p>
    <w:p w14:paraId="4A6AE886" w14:textId="10EE1BF1" w:rsidR="00BD7E02" w:rsidRPr="002E4F83" w:rsidDel="00F959EE" w:rsidRDefault="000E67C4">
      <w:pPr>
        <w:pStyle w:val="ListParagraph"/>
        <w:numPr>
          <w:ilvl w:val="0"/>
          <w:numId w:val="12"/>
        </w:numPr>
        <w:rPr>
          <w:del w:id="274" w:author="Keyes, Stacey /US" w:date="2019-11-13T15:54:00Z"/>
          <w:sz w:val="18"/>
        </w:rPr>
      </w:pPr>
      <w:del w:id="275" w:author="Keyes, Stacey /US" w:date="2019-11-13T15:54:00Z">
        <w:r w:rsidRPr="002E4F83" w:rsidDel="00F959EE">
          <w:rPr>
            <w:sz w:val="18"/>
          </w:rPr>
          <w:delText xml:space="preserve">Execution log files are located in C:\Temp\EvaluateTaggedADRs folder on the </w:delText>
        </w:r>
        <w:r w:rsidR="00D05776" w:rsidDel="00F959EE">
          <w:rPr>
            <w:sz w:val="18"/>
          </w:rPr>
          <w:delText>SCCM Terminal</w:delText>
        </w:r>
        <w:r w:rsidRPr="002E4F83" w:rsidDel="00F959EE">
          <w:rPr>
            <w:sz w:val="18"/>
          </w:rPr>
          <w:delText xml:space="preserve"> server</w:delText>
        </w:r>
      </w:del>
    </w:p>
    <w:p w14:paraId="17B1FA87" w14:textId="7127098F" w:rsidR="00BD7E02" w:rsidDel="00F959EE" w:rsidRDefault="00BD7E02" w:rsidP="00BD7E02">
      <w:pPr>
        <w:pStyle w:val="ListParagraph"/>
        <w:numPr>
          <w:ilvl w:val="0"/>
          <w:numId w:val="12"/>
        </w:numPr>
        <w:rPr>
          <w:del w:id="276" w:author="Keyes, Stacey /US" w:date="2019-11-13T15:54:00Z"/>
          <w:sz w:val="18"/>
        </w:rPr>
      </w:pPr>
      <w:del w:id="277" w:author="Keyes, Stacey /US" w:date="2019-11-13T15:54:00Z">
        <w:r w:rsidDel="00F959EE">
          <w:rPr>
            <w:sz w:val="18"/>
          </w:rPr>
          <w:delText>Create and enable the Scheduled Task</w:delText>
        </w:r>
        <w:r w:rsidR="000E67C4" w:rsidDel="00F959EE">
          <w:rPr>
            <w:sz w:val="18"/>
          </w:rPr>
          <w:delText xml:space="preserve"> ( See Appendix A. )</w:delText>
        </w:r>
      </w:del>
    </w:p>
    <w:p w14:paraId="7F0F4C08" w14:textId="71C98135" w:rsidR="00CC4BD1" w:rsidDel="00F959EE" w:rsidRDefault="00CC4BD1" w:rsidP="00BD7E02">
      <w:pPr>
        <w:pStyle w:val="ListParagraph"/>
        <w:numPr>
          <w:ilvl w:val="1"/>
          <w:numId w:val="12"/>
        </w:numPr>
        <w:rPr>
          <w:del w:id="278" w:author="Keyes, Stacey /US" w:date="2019-11-13T15:54:00Z"/>
          <w:sz w:val="18"/>
        </w:rPr>
      </w:pPr>
      <w:del w:id="279" w:author="Keyes, Stacey /US" w:date="2019-11-13T15:54:00Z">
        <w:r w:rsidDel="00F959EE">
          <w:rPr>
            <w:sz w:val="18"/>
          </w:rPr>
          <w:delText>Execute the schedule task manually</w:delText>
        </w:r>
      </w:del>
    </w:p>
    <w:p w14:paraId="4028A250" w14:textId="66412F3E" w:rsidR="00BD7E02" w:rsidDel="00F959EE" w:rsidRDefault="00BD7E02" w:rsidP="00BD7E02">
      <w:pPr>
        <w:pStyle w:val="ListParagraph"/>
        <w:numPr>
          <w:ilvl w:val="1"/>
          <w:numId w:val="12"/>
        </w:numPr>
        <w:rPr>
          <w:del w:id="280" w:author="Keyes, Stacey /US" w:date="2019-11-13T15:54:00Z"/>
          <w:sz w:val="18"/>
        </w:rPr>
      </w:pPr>
      <w:del w:id="281" w:author="Keyes, Stacey /US" w:date="2019-11-13T15:54:00Z">
        <w:r w:rsidDel="00F959EE">
          <w:rPr>
            <w:sz w:val="18"/>
          </w:rPr>
          <w:delText>The task should run successfully and log shows it did not find any ADRs with SCHED tags yet</w:delText>
        </w:r>
      </w:del>
    </w:p>
    <w:p w14:paraId="3C35CA0A" w14:textId="366A106E" w:rsidR="00BD7E02" w:rsidDel="00F959EE" w:rsidRDefault="00BD7E02" w:rsidP="00BD7E02">
      <w:pPr>
        <w:pStyle w:val="ListParagraph"/>
        <w:numPr>
          <w:ilvl w:val="0"/>
          <w:numId w:val="12"/>
        </w:numPr>
        <w:rPr>
          <w:del w:id="282" w:author="Keyes, Stacey /US" w:date="2019-11-13T15:54:00Z"/>
          <w:sz w:val="18"/>
        </w:rPr>
      </w:pPr>
      <w:del w:id="283" w:author="Keyes, Stacey /US" w:date="2019-11-13T15:54:00Z">
        <w:r w:rsidDel="00F959EE">
          <w:rPr>
            <w:sz w:val="18"/>
          </w:rPr>
          <w:delText xml:space="preserve">Create 2 test ADRs in SCCM and add SCHED tags to their description so that they will run in the next 20 and 40 minutes respectively </w:delText>
        </w:r>
      </w:del>
    </w:p>
    <w:p w14:paraId="75FB6692" w14:textId="4687FB25" w:rsidR="00CC4BD1" w:rsidRPr="00CC4BD1" w:rsidDel="00F959EE" w:rsidRDefault="00CC4BD1" w:rsidP="00CC4BD1">
      <w:pPr>
        <w:pStyle w:val="ListParagraph"/>
        <w:numPr>
          <w:ilvl w:val="0"/>
          <w:numId w:val="12"/>
        </w:numPr>
        <w:rPr>
          <w:del w:id="284" w:author="Keyes, Stacey /US" w:date="2019-11-13T15:54:00Z"/>
          <w:sz w:val="18"/>
        </w:rPr>
      </w:pPr>
      <w:del w:id="285" w:author="Keyes, Stacey /US" w:date="2019-11-13T15:54:00Z">
        <w:r w:rsidRPr="00CC4BD1" w:rsidDel="00F959EE">
          <w:rPr>
            <w:sz w:val="18"/>
          </w:rPr>
          <w:delText xml:space="preserve">Wait 15+ minutes for the scheduled task to run automatically </w:delText>
        </w:r>
      </w:del>
    </w:p>
    <w:p w14:paraId="106B78C7" w14:textId="0CDDA611" w:rsidR="00BD7E02" w:rsidDel="00F959EE" w:rsidRDefault="00BD7E02" w:rsidP="00CC4BD1">
      <w:pPr>
        <w:pStyle w:val="ListParagraph"/>
        <w:numPr>
          <w:ilvl w:val="1"/>
          <w:numId w:val="12"/>
        </w:numPr>
        <w:rPr>
          <w:del w:id="286" w:author="Keyes, Stacey /US" w:date="2019-11-13T15:54:00Z"/>
          <w:sz w:val="18"/>
        </w:rPr>
      </w:pPr>
      <w:del w:id="287" w:author="Keyes, Stacey /US" w:date="2019-11-13T15:54:00Z">
        <w:r w:rsidDel="00F959EE">
          <w:rPr>
            <w:sz w:val="18"/>
          </w:rPr>
          <w:delText>Verify the log shows that 2 ADRs were identified but it is not time to execute either of them yet</w:delText>
        </w:r>
      </w:del>
    </w:p>
    <w:p w14:paraId="623D6A82" w14:textId="03A281C7" w:rsidR="00BD7E02" w:rsidDel="00F959EE" w:rsidRDefault="00BD7E02" w:rsidP="00BD7E02">
      <w:pPr>
        <w:pStyle w:val="ListParagraph"/>
        <w:numPr>
          <w:ilvl w:val="0"/>
          <w:numId w:val="12"/>
        </w:numPr>
        <w:rPr>
          <w:del w:id="288" w:author="Keyes, Stacey /US" w:date="2019-11-13T15:54:00Z"/>
          <w:sz w:val="18"/>
        </w:rPr>
      </w:pPr>
      <w:del w:id="289" w:author="Keyes, Stacey /US" w:date="2019-11-13T15:54:00Z">
        <w:r w:rsidDel="00F959EE">
          <w:rPr>
            <w:sz w:val="18"/>
          </w:rPr>
          <w:delText xml:space="preserve">Wait </w:delText>
        </w:r>
        <w:r w:rsidR="00CC4BD1" w:rsidDel="00F959EE">
          <w:rPr>
            <w:sz w:val="18"/>
          </w:rPr>
          <w:delText>15+</w:delText>
        </w:r>
        <w:r w:rsidDel="00F959EE">
          <w:rPr>
            <w:sz w:val="18"/>
          </w:rPr>
          <w:delText xml:space="preserve"> minutes</w:delText>
        </w:r>
        <w:r w:rsidR="00CC4BD1" w:rsidDel="00F959EE">
          <w:rPr>
            <w:sz w:val="18"/>
          </w:rPr>
          <w:delText xml:space="preserve"> for the scheduled task to run automatically</w:delText>
        </w:r>
      </w:del>
    </w:p>
    <w:p w14:paraId="7DAA49F5" w14:textId="5C34B0FA" w:rsidR="00BD7E02" w:rsidDel="00F959EE" w:rsidRDefault="00BD7E02" w:rsidP="00BD7E02">
      <w:pPr>
        <w:pStyle w:val="ListParagraph"/>
        <w:numPr>
          <w:ilvl w:val="1"/>
          <w:numId w:val="12"/>
        </w:numPr>
        <w:rPr>
          <w:del w:id="290" w:author="Keyes, Stacey /US" w:date="2019-11-13T15:54:00Z"/>
          <w:sz w:val="18"/>
        </w:rPr>
      </w:pPr>
      <w:del w:id="291" w:author="Keyes, Stacey /US" w:date="2019-11-13T15:54:00Z">
        <w:r w:rsidDel="00F959EE">
          <w:rPr>
            <w:sz w:val="18"/>
          </w:rPr>
          <w:delText>Verify the log shows that 2 ADRs were identified with 1 requiring execution and 1 whose time is not ready to execute</w:delText>
        </w:r>
      </w:del>
    </w:p>
    <w:p w14:paraId="2A53CA39" w14:textId="6C6CE36A" w:rsidR="00BD7E02" w:rsidDel="00F959EE" w:rsidRDefault="00BD7E02" w:rsidP="00BD7E02">
      <w:pPr>
        <w:pStyle w:val="ListParagraph"/>
        <w:numPr>
          <w:ilvl w:val="1"/>
          <w:numId w:val="12"/>
        </w:numPr>
        <w:rPr>
          <w:del w:id="292" w:author="Keyes, Stacey /US" w:date="2019-11-13T15:54:00Z"/>
          <w:sz w:val="18"/>
        </w:rPr>
      </w:pPr>
      <w:del w:id="293" w:author="Keyes, Stacey /US" w:date="2019-11-13T15:54:00Z">
        <w:r w:rsidDel="00F959EE">
          <w:rPr>
            <w:sz w:val="18"/>
          </w:rPr>
          <w:delText>Verify that the ADR which was scheduled to run at 20 minutes was executed</w:delText>
        </w:r>
      </w:del>
    </w:p>
    <w:p w14:paraId="065EDE97" w14:textId="1FDD11BA" w:rsidR="00BD7E02" w:rsidDel="00F959EE" w:rsidRDefault="00BD7E02" w:rsidP="00BD7E02">
      <w:pPr>
        <w:pStyle w:val="ListParagraph"/>
        <w:numPr>
          <w:ilvl w:val="1"/>
          <w:numId w:val="12"/>
        </w:numPr>
        <w:rPr>
          <w:del w:id="294" w:author="Keyes, Stacey /US" w:date="2019-11-13T15:54:00Z"/>
          <w:sz w:val="18"/>
        </w:rPr>
      </w:pPr>
      <w:del w:id="295" w:author="Keyes, Stacey /US" w:date="2019-11-13T15:54:00Z">
        <w:r w:rsidDel="00F959EE">
          <w:rPr>
            <w:sz w:val="18"/>
          </w:rPr>
          <w:delText>Verify that the ADR which was scheduled to run at 40 minutes did not execute</w:delText>
        </w:r>
      </w:del>
    </w:p>
    <w:p w14:paraId="0B2E4D36" w14:textId="699D686E" w:rsidR="00CC4BD1" w:rsidDel="00F959EE" w:rsidRDefault="00CC4BD1" w:rsidP="00CC4BD1">
      <w:pPr>
        <w:pStyle w:val="ListParagraph"/>
        <w:numPr>
          <w:ilvl w:val="0"/>
          <w:numId w:val="12"/>
        </w:numPr>
        <w:rPr>
          <w:del w:id="296" w:author="Keyes, Stacey /US" w:date="2019-11-13T15:54:00Z"/>
          <w:sz w:val="18"/>
        </w:rPr>
      </w:pPr>
      <w:del w:id="297" w:author="Keyes, Stacey /US" w:date="2019-11-13T15:54:00Z">
        <w:r w:rsidDel="00F959EE">
          <w:rPr>
            <w:sz w:val="18"/>
          </w:rPr>
          <w:delText>Wait 15+ minutes for the scheduled task to run automatically</w:delText>
        </w:r>
      </w:del>
    </w:p>
    <w:p w14:paraId="2306E004" w14:textId="4E75D502" w:rsidR="00BD7E02" w:rsidDel="00F959EE" w:rsidRDefault="00BD7E02" w:rsidP="00BD7E02">
      <w:pPr>
        <w:pStyle w:val="ListParagraph"/>
        <w:numPr>
          <w:ilvl w:val="1"/>
          <w:numId w:val="12"/>
        </w:numPr>
        <w:rPr>
          <w:del w:id="298" w:author="Keyes, Stacey /US" w:date="2019-11-13T15:54:00Z"/>
          <w:sz w:val="18"/>
        </w:rPr>
      </w:pPr>
      <w:del w:id="299" w:author="Keyes, Stacey /US" w:date="2019-11-13T15:54:00Z">
        <w:r w:rsidDel="00F959EE">
          <w:rPr>
            <w:sz w:val="18"/>
          </w:rPr>
          <w:delText>Verify the log shows that 2 ADRs were identified with 1 already executed and 1 requiring execution</w:delText>
        </w:r>
      </w:del>
    </w:p>
    <w:p w14:paraId="0B489440" w14:textId="660ABA94" w:rsidR="00BD7E02" w:rsidDel="00F959EE" w:rsidRDefault="00BD7E02" w:rsidP="00BD7E02">
      <w:pPr>
        <w:pStyle w:val="ListParagraph"/>
        <w:numPr>
          <w:ilvl w:val="1"/>
          <w:numId w:val="12"/>
        </w:numPr>
        <w:rPr>
          <w:del w:id="300" w:author="Keyes, Stacey /US" w:date="2019-11-13T15:54:00Z"/>
          <w:sz w:val="18"/>
        </w:rPr>
      </w:pPr>
      <w:del w:id="301" w:author="Keyes, Stacey /US" w:date="2019-11-13T15:54:00Z">
        <w:r w:rsidDel="00F959EE">
          <w:rPr>
            <w:sz w:val="18"/>
          </w:rPr>
          <w:delText>Verify that the ADR which was scheduled to run at 20 minutes was already executed with nothing to do this run</w:delText>
        </w:r>
      </w:del>
    </w:p>
    <w:p w14:paraId="7A6C16AA" w14:textId="7D85545C" w:rsidR="00BD7E02" w:rsidDel="00F959EE" w:rsidRDefault="00BD7E02" w:rsidP="00BD7E02">
      <w:pPr>
        <w:pStyle w:val="ListParagraph"/>
        <w:numPr>
          <w:ilvl w:val="1"/>
          <w:numId w:val="12"/>
        </w:numPr>
        <w:rPr>
          <w:del w:id="302" w:author="Keyes, Stacey /US" w:date="2019-11-13T15:54:00Z"/>
          <w:sz w:val="18"/>
        </w:rPr>
      </w:pPr>
      <w:del w:id="303" w:author="Keyes, Stacey /US" w:date="2019-11-13T15:54:00Z">
        <w:r w:rsidDel="00F959EE">
          <w:rPr>
            <w:sz w:val="18"/>
          </w:rPr>
          <w:delText>Verify that the ADR which was scheduled to run at 40 minutes was executed</w:delText>
        </w:r>
      </w:del>
    </w:p>
    <w:p w14:paraId="0A54BEED" w14:textId="5C2B115C" w:rsidR="00CC4BD1" w:rsidDel="00F959EE" w:rsidRDefault="00CC4BD1" w:rsidP="00CC4BD1">
      <w:pPr>
        <w:pStyle w:val="ListParagraph"/>
        <w:numPr>
          <w:ilvl w:val="0"/>
          <w:numId w:val="12"/>
        </w:numPr>
        <w:rPr>
          <w:del w:id="304" w:author="Keyes, Stacey /US" w:date="2019-11-13T15:54:00Z"/>
          <w:sz w:val="18"/>
        </w:rPr>
      </w:pPr>
      <w:del w:id="305" w:author="Keyes, Stacey /US" w:date="2019-11-13T15:54:00Z">
        <w:r w:rsidDel="00F959EE">
          <w:rPr>
            <w:sz w:val="18"/>
          </w:rPr>
          <w:delText>Wait 15+ minutes for the scheduled task to run automatically</w:delText>
        </w:r>
      </w:del>
    </w:p>
    <w:p w14:paraId="4178475D" w14:textId="4210F7F7" w:rsidR="00BD7E02" w:rsidDel="00F959EE" w:rsidRDefault="00BD7E02" w:rsidP="00BD7E02">
      <w:pPr>
        <w:pStyle w:val="ListParagraph"/>
        <w:numPr>
          <w:ilvl w:val="1"/>
          <w:numId w:val="12"/>
        </w:numPr>
        <w:rPr>
          <w:del w:id="306" w:author="Keyes, Stacey /US" w:date="2019-11-13T15:54:00Z"/>
          <w:sz w:val="18"/>
        </w:rPr>
      </w:pPr>
      <w:del w:id="307" w:author="Keyes, Stacey /US" w:date="2019-11-13T15:54:00Z">
        <w:r w:rsidDel="00F959EE">
          <w:rPr>
            <w:sz w:val="18"/>
          </w:rPr>
          <w:delText>Verify the log shows that 2 ADRs were identified with both already executed for this month</w:delText>
        </w:r>
      </w:del>
    </w:p>
    <w:p w14:paraId="3E567F0C" w14:textId="13AF1436" w:rsidR="00BD7E02" w:rsidDel="00F959EE" w:rsidRDefault="00BD7E02" w:rsidP="00BD7E02">
      <w:pPr>
        <w:pStyle w:val="ListParagraph"/>
        <w:numPr>
          <w:ilvl w:val="1"/>
          <w:numId w:val="12"/>
        </w:numPr>
        <w:rPr>
          <w:del w:id="308" w:author="Keyes, Stacey /US" w:date="2019-11-13T15:54:00Z"/>
          <w:sz w:val="18"/>
        </w:rPr>
      </w:pPr>
      <w:del w:id="309" w:author="Keyes, Stacey /US" w:date="2019-11-13T15:54:00Z">
        <w:r w:rsidDel="00F959EE">
          <w:rPr>
            <w:sz w:val="18"/>
          </w:rPr>
          <w:delText>Verify that the ADR which was scheduled to run at 20 minutes was already executed with nothing to do this run</w:delText>
        </w:r>
      </w:del>
    </w:p>
    <w:p w14:paraId="1754B50C" w14:textId="11DAFE1A" w:rsidR="00BD7E02" w:rsidDel="00F959EE" w:rsidRDefault="00BD7E02" w:rsidP="00BD7E02">
      <w:pPr>
        <w:pStyle w:val="ListParagraph"/>
        <w:numPr>
          <w:ilvl w:val="1"/>
          <w:numId w:val="12"/>
        </w:numPr>
        <w:rPr>
          <w:del w:id="310" w:author="Keyes, Stacey /US" w:date="2019-11-13T15:54:00Z"/>
          <w:sz w:val="18"/>
        </w:rPr>
      </w:pPr>
      <w:del w:id="311" w:author="Keyes, Stacey /US" w:date="2019-11-13T15:54:00Z">
        <w:r w:rsidDel="00F959EE">
          <w:rPr>
            <w:sz w:val="18"/>
          </w:rPr>
          <w:delText>Verify that the ADR which was scheduled to run at 40 minutes was already executed with nothing to do this run</w:delText>
        </w:r>
      </w:del>
    </w:p>
    <w:p w14:paraId="4260B6BE" w14:textId="1C4A2962" w:rsidR="00163E47" w:rsidDel="00F959EE" w:rsidRDefault="00163E47" w:rsidP="002E4F83">
      <w:pPr>
        <w:pStyle w:val="ListParagraph"/>
        <w:numPr>
          <w:ilvl w:val="0"/>
          <w:numId w:val="12"/>
        </w:numPr>
        <w:rPr>
          <w:del w:id="312" w:author="Keyes, Stacey /US" w:date="2019-11-13T15:54:00Z"/>
          <w:sz w:val="18"/>
        </w:rPr>
      </w:pPr>
      <w:del w:id="313" w:author="Keyes, Stacey /US" w:date="2019-11-13T15:54:00Z">
        <w:r w:rsidDel="00F959EE">
          <w:rPr>
            <w:sz w:val="18"/>
          </w:rPr>
          <w:delText>Remove the *SCHED tags and wait 15 minutes</w:delText>
        </w:r>
      </w:del>
    </w:p>
    <w:p w14:paraId="5D0787CE" w14:textId="12311912" w:rsidR="00163E47" w:rsidDel="00F959EE" w:rsidRDefault="00163E47">
      <w:pPr>
        <w:pStyle w:val="ListParagraph"/>
        <w:numPr>
          <w:ilvl w:val="1"/>
          <w:numId w:val="12"/>
        </w:numPr>
        <w:rPr>
          <w:del w:id="314" w:author="Keyes, Stacey /US" w:date="2019-11-13T15:54:00Z"/>
          <w:sz w:val="18"/>
        </w:rPr>
      </w:pPr>
      <w:del w:id="315" w:author="Keyes, Stacey /US" w:date="2019-11-13T15:54:00Z">
        <w:r w:rsidDel="00F959EE">
          <w:rPr>
            <w:sz w:val="18"/>
          </w:rPr>
          <w:delText>Verify the log shows that when no ADR is tagged with *SCHED* then no execution evaluation isperformed</w:delText>
        </w:r>
      </w:del>
    </w:p>
    <w:p w14:paraId="63CFCA4B" w14:textId="11305BA9" w:rsidR="00BD7E02" w:rsidDel="00F959EE" w:rsidRDefault="00BD7E02" w:rsidP="00BD7E02">
      <w:pPr>
        <w:pStyle w:val="ListParagraph"/>
        <w:numPr>
          <w:ilvl w:val="0"/>
          <w:numId w:val="12"/>
        </w:numPr>
        <w:rPr>
          <w:del w:id="316" w:author="Keyes, Stacey /US" w:date="2019-11-13T15:54:00Z"/>
          <w:sz w:val="18"/>
        </w:rPr>
      </w:pPr>
      <w:del w:id="317" w:author="Keyes, Stacey /US" w:date="2019-11-13T15:54:00Z">
        <w:r w:rsidDel="00F959EE">
          <w:rPr>
            <w:sz w:val="18"/>
          </w:rPr>
          <w:delText>Save the log file as evidence</w:delText>
        </w:r>
        <w:r w:rsidR="004E35F7" w:rsidDel="00F959EE">
          <w:rPr>
            <w:sz w:val="18"/>
          </w:rPr>
          <w:delText xml:space="preserve"> for this CRQ</w:delText>
        </w:r>
      </w:del>
    </w:p>
    <w:p w14:paraId="6ADC4199" w14:textId="0003DF66" w:rsidR="00BD7E02" w:rsidDel="00F959EE" w:rsidRDefault="00BD7E02" w:rsidP="00BD7E02">
      <w:pPr>
        <w:pStyle w:val="ListParagraph"/>
        <w:numPr>
          <w:ilvl w:val="0"/>
          <w:numId w:val="12"/>
        </w:numPr>
        <w:rPr>
          <w:del w:id="318" w:author="Keyes, Stacey /US" w:date="2019-11-13T15:54:00Z"/>
          <w:sz w:val="18"/>
        </w:rPr>
      </w:pPr>
      <w:del w:id="319" w:author="Keyes, Stacey /US" w:date="2019-11-13T15:54:00Z">
        <w:r w:rsidDel="00F959EE">
          <w:rPr>
            <w:sz w:val="18"/>
          </w:rPr>
          <w:delText>Add SCHED tags for the following ADRs</w:delText>
        </w:r>
      </w:del>
    </w:p>
    <w:p w14:paraId="451D1F31" w14:textId="27B79191" w:rsidR="004E35F7" w:rsidDel="00F959EE" w:rsidRDefault="004E35F7" w:rsidP="00BD7E02">
      <w:pPr>
        <w:pStyle w:val="ListParagraph"/>
        <w:numPr>
          <w:ilvl w:val="0"/>
          <w:numId w:val="12"/>
        </w:numPr>
        <w:rPr>
          <w:del w:id="320" w:author="Keyes, Stacey /US" w:date="2019-11-13T15:54:00Z"/>
          <w:sz w:val="18"/>
        </w:rPr>
      </w:pPr>
      <w:del w:id="321" w:author="Keyes, Stacey /US" w:date="2019-11-13T15:54:00Z">
        <w:r w:rsidDel="00F959EE">
          <w:rPr>
            <w:sz w:val="18"/>
          </w:rPr>
          <w:delText xml:space="preserve">Take </w:delText>
        </w:r>
        <w:r w:rsidR="00CC4BD1" w:rsidDel="00F959EE">
          <w:rPr>
            <w:sz w:val="18"/>
          </w:rPr>
          <w:delText>a screen shot</w:delText>
        </w:r>
        <w:r w:rsidDel="00F959EE">
          <w:rPr>
            <w:sz w:val="18"/>
          </w:rPr>
          <w:delText xml:space="preserve"> of </w:delText>
        </w:r>
        <w:r w:rsidR="00CC4BD1" w:rsidDel="00F959EE">
          <w:rPr>
            <w:sz w:val="18"/>
          </w:rPr>
          <w:delText xml:space="preserve">all </w:delText>
        </w:r>
        <w:r w:rsidDel="00F959EE">
          <w:rPr>
            <w:sz w:val="18"/>
          </w:rPr>
          <w:delText>the ADRs in SCCM with SCHED tags</w:delText>
        </w:r>
        <w:r w:rsidR="00CC4BD1" w:rsidDel="00F959EE">
          <w:rPr>
            <w:sz w:val="18"/>
          </w:rPr>
          <w:delText xml:space="preserve"> and save as evidence for this CRQ</w:delText>
        </w:r>
      </w:del>
    </w:p>
    <w:p w14:paraId="2A00970E" w14:textId="48583959" w:rsidR="000E67C4" w:rsidDel="00F959EE" w:rsidRDefault="000E67C4" w:rsidP="004A1194">
      <w:pPr>
        <w:pStyle w:val="ListParagraph"/>
        <w:rPr>
          <w:del w:id="322" w:author="Keyes, Stacey /US" w:date="2019-11-13T15:54:00Z"/>
          <w:sz w:val="1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69"/>
        <w:gridCol w:w="5906"/>
        <w:gridCol w:w="3015"/>
      </w:tblGrid>
      <w:tr w:rsidR="002E4F83" w:rsidRPr="00BD7E02" w:rsidDel="00F959EE" w14:paraId="5DF4E2AB" w14:textId="43709D0B" w:rsidTr="004A1194">
        <w:trPr>
          <w:trHeight w:val="278"/>
          <w:del w:id="323" w:author="Keyes, Stacey /US" w:date="2019-11-13T15:54:00Z"/>
        </w:trPr>
        <w:tc>
          <w:tcPr>
            <w:tcW w:w="866" w:type="pct"/>
          </w:tcPr>
          <w:p w14:paraId="469DC786" w14:textId="4CFF5B6F" w:rsidR="002E4F83" w:rsidRPr="00BD7E02" w:rsidDel="00F959EE" w:rsidRDefault="002E4F83" w:rsidP="00D81C7D">
            <w:pPr>
              <w:spacing w:after="0"/>
              <w:rPr>
                <w:del w:id="324" w:author="Keyes, Stacey /US" w:date="2019-11-13T15:54:00Z"/>
                <w:b/>
                <w:sz w:val="16"/>
              </w:rPr>
            </w:pPr>
            <w:del w:id="325" w:author="Keyes, Stacey /US" w:date="2019-11-13T15:54:00Z">
              <w:r w:rsidDel="00F959EE">
                <w:rPr>
                  <w:b/>
                  <w:sz w:val="16"/>
                </w:rPr>
                <w:delText>TAG to Add</w:delText>
              </w:r>
            </w:del>
          </w:p>
        </w:tc>
        <w:tc>
          <w:tcPr>
            <w:tcW w:w="2737" w:type="pct"/>
          </w:tcPr>
          <w:p w14:paraId="2DFC31BA" w14:textId="32C2343E" w:rsidR="002E4F83" w:rsidRPr="00BD7E02" w:rsidDel="00F959EE" w:rsidRDefault="002E4F83" w:rsidP="00D81C7D">
            <w:pPr>
              <w:spacing w:after="0"/>
              <w:rPr>
                <w:del w:id="326" w:author="Keyes, Stacey /US" w:date="2019-11-13T15:54:00Z"/>
                <w:b/>
                <w:sz w:val="16"/>
              </w:rPr>
            </w:pPr>
            <w:del w:id="327" w:author="Keyes, Stacey /US" w:date="2019-11-13T15:54:00Z">
              <w:r w:rsidRPr="00BD7E02" w:rsidDel="00F959EE">
                <w:rPr>
                  <w:b/>
                  <w:sz w:val="16"/>
                </w:rPr>
                <w:delText>ADR Name To Be Tagged</w:delText>
              </w:r>
            </w:del>
          </w:p>
        </w:tc>
        <w:tc>
          <w:tcPr>
            <w:tcW w:w="1397" w:type="pct"/>
          </w:tcPr>
          <w:p w14:paraId="3F0C8270" w14:textId="5F5B0F8E" w:rsidR="002E4F83" w:rsidRPr="00BD7E02" w:rsidDel="00F959EE" w:rsidRDefault="002E4F83" w:rsidP="00D81C7D">
            <w:pPr>
              <w:spacing w:after="0"/>
              <w:rPr>
                <w:del w:id="328" w:author="Keyes, Stacey /US" w:date="2019-11-13T15:54:00Z"/>
                <w:b/>
                <w:sz w:val="16"/>
              </w:rPr>
            </w:pPr>
          </w:p>
        </w:tc>
      </w:tr>
      <w:tr w:rsidR="002E4F83" w:rsidRPr="00BD7E02" w:rsidDel="00F959EE" w14:paraId="75DBA62B" w14:textId="111D75A0" w:rsidTr="004A1194">
        <w:trPr>
          <w:del w:id="329" w:author="Keyes, Stacey /US" w:date="2019-11-13T15:54:00Z"/>
        </w:trPr>
        <w:tc>
          <w:tcPr>
            <w:tcW w:w="866" w:type="pct"/>
          </w:tcPr>
          <w:p w14:paraId="16A8AE1D" w14:textId="7156161E" w:rsidR="002E4F83" w:rsidRPr="00BD7E02" w:rsidDel="00F959EE" w:rsidRDefault="002E4F83" w:rsidP="00D81C7D">
            <w:pPr>
              <w:spacing w:after="0"/>
              <w:rPr>
                <w:del w:id="330" w:author="Keyes, Stacey /US" w:date="2019-11-13T15:54:00Z"/>
                <w:b/>
                <w:sz w:val="16"/>
              </w:rPr>
            </w:pPr>
            <w:del w:id="331" w:author="Keyes, Stacey /US" w:date="2019-11-13T15:54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SCHED-M-TU2+40:00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602C48E7" w14:textId="7D5D68B9" w:rsidR="002E4F83" w:rsidRPr="00BD7E02" w:rsidDel="00F959EE" w:rsidRDefault="002E4F83" w:rsidP="00D81C7D">
            <w:pPr>
              <w:spacing w:after="0"/>
              <w:rPr>
                <w:del w:id="332" w:author="Keyes, Stacey /US" w:date="2019-11-13T15:54:00Z"/>
                <w:sz w:val="16"/>
              </w:rPr>
            </w:pPr>
            <w:del w:id="333" w:author="Keyes, Stacey /US" w:date="2019-11-13T15:54:00Z">
              <w:r w:rsidRPr="00BD7E02" w:rsidDel="00F959EE">
                <w:rPr>
                  <w:sz w:val="16"/>
                </w:rPr>
                <w:delText>Updates – Standard Windows Server Updates – Previous Years    </w:delText>
              </w:r>
            </w:del>
          </w:p>
        </w:tc>
        <w:tc>
          <w:tcPr>
            <w:tcW w:w="1397" w:type="pct"/>
          </w:tcPr>
          <w:p w14:paraId="1DF5B2DE" w14:textId="0AAFB0C7" w:rsidR="002E4F83" w:rsidRPr="00BD7E02" w:rsidDel="00F959EE" w:rsidRDefault="002E4F83" w:rsidP="00D81C7D">
            <w:pPr>
              <w:spacing w:after="0"/>
              <w:rPr>
                <w:del w:id="334" w:author="Keyes, Stacey /US" w:date="2019-11-13T15:54:00Z"/>
                <w:sz w:val="16"/>
              </w:rPr>
            </w:pPr>
            <w:del w:id="335" w:author="Keyes, Stacey /US" w:date="2019-11-13T15:54:00Z">
              <w:r w:rsidRPr="00BD7E02" w:rsidDel="00F959EE">
                <w:rPr>
                  <w:sz w:val="16"/>
                </w:rPr>
                <w:delText>Monthly, Patch Wednesday 4PM  </w:delText>
              </w:r>
            </w:del>
          </w:p>
        </w:tc>
      </w:tr>
      <w:tr w:rsidR="002E4F83" w:rsidRPr="00BD7E02" w:rsidDel="00F959EE" w14:paraId="70CBF8BF" w14:textId="69780049" w:rsidTr="004A1194">
        <w:trPr>
          <w:del w:id="336" w:author="Keyes, Stacey /US" w:date="2019-11-13T15:54:00Z"/>
        </w:trPr>
        <w:tc>
          <w:tcPr>
            <w:tcW w:w="866" w:type="pct"/>
          </w:tcPr>
          <w:p w14:paraId="0682B051" w14:textId="2B857A37" w:rsidR="002E4F83" w:rsidRPr="00BD7E02" w:rsidDel="00F959EE" w:rsidRDefault="002E4F83" w:rsidP="00D81C7D">
            <w:pPr>
              <w:spacing w:after="0"/>
              <w:rPr>
                <w:del w:id="337" w:author="Keyes, Stacey /US" w:date="2019-11-13T15:54:00Z"/>
                <w:b/>
                <w:sz w:val="16"/>
              </w:rPr>
            </w:pPr>
            <w:del w:id="338" w:author="Keyes, Stacey /US" w:date="2019-11-13T15:54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SCHED-M-TU2+41:00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5EB2CE18" w14:textId="4FD97210" w:rsidR="002E4F83" w:rsidRPr="00BD7E02" w:rsidDel="00F959EE" w:rsidRDefault="002E4F83" w:rsidP="00D81C7D">
            <w:pPr>
              <w:spacing w:after="0"/>
              <w:rPr>
                <w:del w:id="339" w:author="Keyes, Stacey /US" w:date="2019-11-13T15:54:00Z"/>
                <w:sz w:val="16"/>
              </w:rPr>
            </w:pPr>
            <w:del w:id="340" w:author="Keyes, Stacey /US" w:date="2019-11-13T15:54:00Z">
              <w:r w:rsidRPr="00BD7E02" w:rsidDel="00F959EE">
                <w:rPr>
                  <w:sz w:val="16"/>
                </w:rPr>
                <w:delText>Updates – Standard Windows Server Updates – Current Year       </w:delText>
              </w:r>
            </w:del>
          </w:p>
        </w:tc>
        <w:tc>
          <w:tcPr>
            <w:tcW w:w="1397" w:type="pct"/>
          </w:tcPr>
          <w:p w14:paraId="0C99512E" w14:textId="7F2FD7D5" w:rsidR="002E4F83" w:rsidRPr="00BD7E02" w:rsidDel="00F959EE" w:rsidRDefault="002E4F83" w:rsidP="00D81C7D">
            <w:pPr>
              <w:spacing w:after="0"/>
              <w:rPr>
                <w:del w:id="341" w:author="Keyes, Stacey /US" w:date="2019-11-13T15:54:00Z"/>
                <w:sz w:val="16"/>
              </w:rPr>
            </w:pPr>
            <w:del w:id="342" w:author="Keyes, Stacey /US" w:date="2019-11-13T15:54:00Z">
              <w:r w:rsidRPr="00BD7E02" w:rsidDel="00F959EE">
                <w:rPr>
                  <w:sz w:val="16"/>
                </w:rPr>
                <w:delText>Monthly, Patch Wednesday 5PM   </w:delText>
              </w:r>
            </w:del>
          </w:p>
        </w:tc>
      </w:tr>
      <w:tr w:rsidR="002E4F83" w:rsidRPr="00BD7E02" w:rsidDel="00F959EE" w14:paraId="3EAF33A2" w14:textId="2E53217F" w:rsidTr="004A1194">
        <w:trPr>
          <w:del w:id="343" w:author="Keyes, Stacey /US" w:date="2019-11-13T15:54:00Z"/>
        </w:trPr>
        <w:tc>
          <w:tcPr>
            <w:tcW w:w="866" w:type="pct"/>
          </w:tcPr>
          <w:p w14:paraId="5C12A993" w14:textId="719D468C" w:rsidR="002E4F83" w:rsidRPr="00BD7E02" w:rsidDel="00F959EE" w:rsidRDefault="002E4F83" w:rsidP="00D81C7D">
            <w:pPr>
              <w:spacing w:after="0"/>
              <w:rPr>
                <w:del w:id="344" w:author="Keyes, Stacey /US" w:date="2019-11-13T15:54:00Z"/>
                <w:b/>
                <w:sz w:val="16"/>
              </w:rPr>
            </w:pPr>
            <w:del w:id="345" w:author="Keyes, Stacey /US" w:date="2019-11-13T15:54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SCHED-M-TU2+44:00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530065B6" w14:textId="0AE4F2CF" w:rsidR="002E4F83" w:rsidRPr="00BD7E02" w:rsidDel="00F959EE" w:rsidRDefault="002E4F83" w:rsidP="00D81C7D">
            <w:pPr>
              <w:spacing w:after="0"/>
              <w:rPr>
                <w:del w:id="346" w:author="Keyes, Stacey /US" w:date="2019-11-13T15:54:00Z"/>
                <w:sz w:val="16"/>
              </w:rPr>
            </w:pPr>
            <w:del w:id="347" w:author="Keyes, Stacey /US" w:date="2019-11-13T15:54:00Z">
              <w:r w:rsidRPr="00BD7E02" w:rsidDel="00F959EE">
                <w:rPr>
                  <w:sz w:val="16"/>
                </w:rPr>
                <w:delText>Updates – Standard Windows Server Updates – Manal</w:delText>
              </w:r>
            </w:del>
          </w:p>
        </w:tc>
        <w:tc>
          <w:tcPr>
            <w:tcW w:w="1397" w:type="pct"/>
          </w:tcPr>
          <w:p w14:paraId="514AD3E1" w14:textId="17BC4FEE" w:rsidR="002E4F83" w:rsidRPr="00BD7E02" w:rsidDel="00F959EE" w:rsidRDefault="002E4F83" w:rsidP="00D81C7D">
            <w:pPr>
              <w:spacing w:after="0"/>
              <w:rPr>
                <w:del w:id="348" w:author="Keyes, Stacey /US" w:date="2019-11-13T15:54:00Z"/>
                <w:sz w:val="16"/>
              </w:rPr>
            </w:pPr>
            <w:del w:id="349" w:author="Keyes, Stacey /US" w:date="2019-11-13T15:54:00Z">
              <w:r w:rsidRPr="00BD7E02" w:rsidDel="00F959EE">
                <w:rPr>
                  <w:sz w:val="16"/>
                </w:rPr>
                <w:delText>Monthly, Patch Wednesday 8PM   </w:delText>
              </w:r>
            </w:del>
          </w:p>
        </w:tc>
      </w:tr>
      <w:tr w:rsidR="002E4F83" w:rsidRPr="00BD7E02" w:rsidDel="00F959EE" w14:paraId="542D852C" w14:textId="71CE7EDF" w:rsidTr="004A1194">
        <w:trPr>
          <w:del w:id="350" w:author="Keyes, Stacey /US" w:date="2019-11-13T15:54:00Z"/>
        </w:trPr>
        <w:tc>
          <w:tcPr>
            <w:tcW w:w="866" w:type="pct"/>
          </w:tcPr>
          <w:p w14:paraId="625C9FF9" w14:textId="2CCF9F2F" w:rsidR="002E4F83" w:rsidRPr="00BD7E02" w:rsidDel="00F959EE" w:rsidRDefault="002E4F83" w:rsidP="00D81C7D">
            <w:pPr>
              <w:spacing w:after="0"/>
              <w:rPr>
                <w:del w:id="351" w:author="Keyes, Stacey /US" w:date="2019-11-13T15:54:00Z"/>
                <w:b/>
                <w:sz w:val="16"/>
              </w:rPr>
            </w:pPr>
            <w:del w:id="352" w:author="Keyes, Stacey /US" w:date="2019-11-13T15:54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SCHED-M-TU2+46:00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1671F04C" w14:textId="7D4C91D1" w:rsidR="002E4F83" w:rsidRPr="00BD7E02" w:rsidDel="00F959EE" w:rsidRDefault="002E4F83" w:rsidP="00D81C7D">
            <w:pPr>
              <w:spacing w:after="0"/>
              <w:rPr>
                <w:del w:id="353" w:author="Keyes, Stacey /US" w:date="2019-11-13T15:54:00Z"/>
                <w:sz w:val="16"/>
              </w:rPr>
            </w:pPr>
            <w:del w:id="354" w:author="Keyes, Stacey /US" w:date="2019-11-13T15:54:00Z">
              <w:r w:rsidRPr="00BD7E02" w:rsidDel="00F959EE">
                <w:rPr>
                  <w:sz w:val="16"/>
                </w:rPr>
                <w:delText>Updates – Standard Windows Server Updates – Required</w:delText>
              </w:r>
            </w:del>
          </w:p>
        </w:tc>
        <w:tc>
          <w:tcPr>
            <w:tcW w:w="1397" w:type="pct"/>
          </w:tcPr>
          <w:p w14:paraId="2C1C491C" w14:textId="22354CC2" w:rsidR="002E4F83" w:rsidRPr="00BD7E02" w:rsidDel="00F959EE" w:rsidRDefault="002E4F83" w:rsidP="00D81C7D">
            <w:pPr>
              <w:spacing w:after="0"/>
              <w:rPr>
                <w:del w:id="355" w:author="Keyes, Stacey /US" w:date="2019-11-13T15:54:00Z"/>
                <w:sz w:val="16"/>
              </w:rPr>
            </w:pPr>
            <w:del w:id="356" w:author="Keyes, Stacey /US" w:date="2019-11-13T15:54:00Z">
              <w:r w:rsidRPr="00BD7E02" w:rsidDel="00F959EE">
                <w:rPr>
                  <w:sz w:val="16"/>
                </w:rPr>
                <w:delText>Monthly, Patch Wednesday 10PM </w:delText>
              </w:r>
            </w:del>
          </w:p>
        </w:tc>
      </w:tr>
      <w:tr w:rsidR="002E4F83" w:rsidRPr="00BD7E02" w:rsidDel="00F959EE" w14:paraId="017DDAB8" w14:textId="2E9A7C98" w:rsidTr="004A1194">
        <w:trPr>
          <w:del w:id="357" w:author="Keyes, Stacey /US" w:date="2019-11-13T15:54:00Z"/>
        </w:trPr>
        <w:tc>
          <w:tcPr>
            <w:tcW w:w="866" w:type="pct"/>
          </w:tcPr>
          <w:p w14:paraId="715AC631" w14:textId="61A17490" w:rsidR="002E4F83" w:rsidRPr="00BD7E02" w:rsidDel="00F959EE" w:rsidRDefault="002E4F83" w:rsidP="00D81C7D">
            <w:pPr>
              <w:spacing w:after="0"/>
              <w:rPr>
                <w:del w:id="358" w:author="Keyes, Stacey /US" w:date="2019-11-13T15:54:00Z"/>
                <w:b/>
                <w:sz w:val="16"/>
              </w:rPr>
            </w:pPr>
            <w:del w:id="359" w:author="Keyes, Stacey /US" w:date="2019-11-13T15:54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</w:delText>
              </w:r>
              <w:r w:rsidDel="00F959EE">
                <w:rPr>
                  <w:b/>
                  <w:bCs/>
                  <w:sz w:val="16"/>
                </w:rPr>
                <w:delText>47</w:delText>
              </w:r>
              <w:r w:rsidRPr="00BD7E02" w:rsidDel="00F959EE">
                <w:rPr>
                  <w:b/>
                  <w:bCs/>
                  <w:sz w:val="16"/>
                </w:rPr>
                <w:delText>:00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42724481" w14:textId="7CAF0D0A" w:rsidR="002E4F83" w:rsidRPr="00BD7E02" w:rsidDel="00F959EE" w:rsidRDefault="002E4F83" w:rsidP="00D81C7D">
            <w:pPr>
              <w:spacing w:after="0"/>
              <w:rPr>
                <w:del w:id="360" w:author="Keyes, Stacey /US" w:date="2019-11-13T15:54:00Z"/>
                <w:sz w:val="16"/>
              </w:rPr>
            </w:pPr>
            <w:del w:id="361" w:author="Keyes, Stacey /US" w:date="2019-11-13T15:54:00Z">
              <w:r w:rsidRPr="00BD7E02" w:rsidDel="00F959EE">
                <w:rPr>
                  <w:sz w:val="16"/>
                </w:rPr>
                <w:delText>Updates – Standard Windows Workstation Security Updates – Previous Years</w:delText>
              </w:r>
            </w:del>
          </w:p>
        </w:tc>
        <w:tc>
          <w:tcPr>
            <w:tcW w:w="1397" w:type="pct"/>
          </w:tcPr>
          <w:p w14:paraId="34BAE8B3" w14:textId="4BC3B8EF" w:rsidR="002E4F83" w:rsidRPr="00BD7E02" w:rsidDel="00F959EE" w:rsidRDefault="002E4F83" w:rsidP="00D81C7D">
            <w:pPr>
              <w:spacing w:after="0"/>
              <w:rPr>
                <w:del w:id="362" w:author="Keyes, Stacey /US" w:date="2019-11-13T15:54:00Z"/>
                <w:sz w:val="16"/>
              </w:rPr>
            </w:pPr>
            <w:del w:id="363" w:author="Keyes, Stacey /US" w:date="2019-11-13T15:54:00Z">
              <w:r w:rsidRPr="00BD7E02" w:rsidDel="00F959EE">
                <w:rPr>
                  <w:sz w:val="16"/>
                </w:rPr>
                <w:delText>Monthly, Patch Wednesday 1</w:delText>
              </w:r>
              <w:r w:rsidDel="00F959EE">
                <w:rPr>
                  <w:sz w:val="16"/>
                </w:rPr>
                <w:delText>1</w:delText>
              </w:r>
              <w:r w:rsidRPr="00BD7E02" w:rsidDel="00F959EE">
                <w:rPr>
                  <w:sz w:val="16"/>
                </w:rPr>
                <w:delText>PM </w:delText>
              </w:r>
            </w:del>
          </w:p>
        </w:tc>
      </w:tr>
      <w:tr w:rsidR="002E4F83" w:rsidRPr="00BD7E02" w:rsidDel="00F959EE" w14:paraId="58E0BA5F" w14:textId="19778B98" w:rsidTr="004A1194">
        <w:trPr>
          <w:del w:id="364" w:author="Keyes, Stacey /US" w:date="2019-11-13T15:54:00Z"/>
        </w:trPr>
        <w:tc>
          <w:tcPr>
            <w:tcW w:w="866" w:type="pct"/>
          </w:tcPr>
          <w:p w14:paraId="543C8774" w14:textId="29F9A495" w:rsidR="002E4F83" w:rsidRPr="00BD7E02" w:rsidDel="00F959EE" w:rsidRDefault="002E4F83" w:rsidP="00D81C7D">
            <w:pPr>
              <w:spacing w:after="0"/>
              <w:rPr>
                <w:del w:id="365" w:author="Keyes, Stacey /US" w:date="2019-11-13T15:54:00Z"/>
                <w:b/>
                <w:sz w:val="16"/>
              </w:rPr>
            </w:pPr>
            <w:del w:id="366" w:author="Keyes, Stacey /US" w:date="2019-11-13T15:54:00Z">
              <w:r w:rsidRPr="00BD7E02" w:rsidDel="00F959EE">
                <w:rPr>
                  <w:b/>
                  <w:sz w:val="16"/>
                </w:rPr>
                <w:delText>*</w:delText>
              </w:r>
              <w:r w:rsidRPr="00BD7E02" w:rsidDel="00F959EE">
                <w:rPr>
                  <w:b/>
                  <w:bCs/>
                  <w:sz w:val="16"/>
                </w:rPr>
                <w:delText>SCHED-M-TU2+</w:delText>
              </w:r>
              <w:r w:rsidDel="00F959EE">
                <w:rPr>
                  <w:b/>
                  <w:bCs/>
                  <w:sz w:val="16"/>
                </w:rPr>
                <w:delText>47</w:delText>
              </w:r>
              <w:r w:rsidRPr="00BD7E02" w:rsidDel="00F959EE">
                <w:rPr>
                  <w:b/>
                  <w:bCs/>
                  <w:sz w:val="16"/>
                </w:rPr>
                <w:delText>:</w:delText>
              </w:r>
              <w:r w:rsidDel="00F959EE">
                <w:rPr>
                  <w:b/>
                  <w:bCs/>
                  <w:sz w:val="16"/>
                </w:rPr>
                <w:delText>45</w:delText>
              </w:r>
              <w:r w:rsidRPr="00BD7E02" w:rsidDel="00F959EE">
                <w:rPr>
                  <w:b/>
                  <w:sz w:val="16"/>
                </w:rPr>
                <w:delText>*</w:delText>
              </w:r>
            </w:del>
          </w:p>
        </w:tc>
        <w:tc>
          <w:tcPr>
            <w:tcW w:w="2737" w:type="pct"/>
          </w:tcPr>
          <w:p w14:paraId="31255957" w14:textId="4B675F2D" w:rsidR="002E4F83" w:rsidRPr="00BD7E02" w:rsidDel="00F959EE" w:rsidRDefault="002E4F83" w:rsidP="00D81C7D">
            <w:pPr>
              <w:spacing w:after="0"/>
              <w:rPr>
                <w:del w:id="367" w:author="Keyes, Stacey /US" w:date="2019-11-13T15:54:00Z"/>
                <w:sz w:val="16"/>
              </w:rPr>
            </w:pPr>
            <w:del w:id="368" w:author="Keyes, Stacey /US" w:date="2019-11-13T15:54:00Z">
              <w:r w:rsidRPr="00BD7E02" w:rsidDel="00F959EE">
                <w:rPr>
                  <w:sz w:val="16"/>
                </w:rPr>
                <w:delText>Updates – Standard Windows Workstation Security Updates – Current Year</w:delText>
              </w:r>
            </w:del>
          </w:p>
        </w:tc>
        <w:tc>
          <w:tcPr>
            <w:tcW w:w="1397" w:type="pct"/>
          </w:tcPr>
          <w:p w14:paraId="00E128A4" w14:textId="2D3D0863" w:rsidR="002E4F83" w:rsidRPr="00BD7E02" w:rsidDel="00F959EE" w:rsidRDefault="002E4F83" w:rsidP="00D81C7D">
            <w:pPr>
              <w:spacing w:after="0"/>
              <w:rPr>
                <w:del w:id="369" w:author="Keyes, Stacey /US" w:date="2019-11-13T15:54:00Z"/>
                <w:sz w:val="16"/>
              </w:rPr>
            </w:pPr>
            <w:del w:id="370" w:author="Keyes, Stacey /US" w:date="2019-11-13T15:54:00Z">
              <w:r w:rsidRPr="00BD7E02" w:rsidDel="00F959EE">
                <w:rPr>
                  <w:sz w:val="16"/>
                </w:rPr>
                <w:delText>Monthly, Patch Wednesday 1</w:delText>
              </w:r>
              <w:r w:rsidDel="00F959EE">
                <w:rPr>
                  <w:sz w:val="16"/>
                </w:rPr>
                <w:delText>1:45</w:delText>
              </w:r>
              <w:r w:rsidRPr="00BD7E02" w:rsidDel="00F959EE">
                <w:rPr>
                  <w:sz w:val="16"/>
                </w:rPr>
                <w:delText>PM </w:delText>
              </w:r>
            </w:del>
          </w:p>
        </w:tc>
      </w:tr>
    </w:tbl>
    <w:tbl>
      <w:tblPr>
        <w:tblStyle w:val="LightList-Accent5"/>
        <w:tblW w:w="5000" w:type="pct"/>
        <w:tblLayout w:type="fixed"/>
        <w:tblLook w:val="04A0" w:firstRow="1" w:lastRow="0" w:firstColumn="1" w:lastColumn="0" w:noHBand="0" w:noVBand="1"/>
      </w:tblPr>
      <w:tblGrid>
        <w:gridCol w:w="4862"/>
        <w:gridCol w:w="5636"/>
        <w:gridCol w:w="282"/>
      </w:tblGrid>
      <w:tr w:rsidR="002E4F83" w:rsidRPr="00BD7E02" w:rsidDel="00F959EE" w14:paraId="7320C4A3" w14:textId="0161FEBC" w:rsidTr="004A1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del w:id="371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4C89E243" w14:textId="1A330097" w:rsidR="002E4F83" w:rsidRPr="00BD7E02" w:rsidDel="00F959EE" w:rsidRDefault="002E4F83" w:rsidP="00D81C7D">
            <w:pPr>
              <w:spacing w:after="0"/>
              <w:rPr>
                <w:del w:id="372" w:author="Keyes, Stacey /US" w:date="2019-11-13T15:54:00Z"/>
                <w:b w:val="0"/>
                <w:sz w:val="16"/>
              </w:rPr>
            </w:pPr>
          </w:p>
        </w:tc>
        <w:tc>
          <w:tcPr>
            <w:tcW w:w="2614" w:type="pct"/>
          </w:tcPr>
          <w:p w14:paraId="60BA103C" w14:textId="31AA6770" w:rsidR="002E4F83" w:rsidRPr="00BD7E02" w:rsidDel="00F959EE" w:rsidRDefault="002E4F83" w:rsidP="00D81C7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3" w:author="Keyes, Stacey /US" w:date="2019-11-13T15:54:00Z"/>
                <w:b w:val="0"/>
                <w:sz w:val="16"/>
              </w:rPr>
            </w:pPr>
          </w:p>
        </w:tc>
        <w:tc>
          <w:tcPr>
            <w:tcW w:w="131" w:type="pct"/>
          </w:tcPr>
          <w:p w14:paraId="5D0DBD37" w14:textId="714F1192" w:rsidR="002E4F83" w:rsidRPr="00BD7E02" w:rsidDel="00F959EE" w:rsidRDefault="002E4F83" w:rsidP="00D81C7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4" w:author="Keyes, Stacey /US" w:date="2019-11-13T15:54:00Z"/>
                <w:b w:val="0"/>
                <w:sz w:val="16"/>
              </w:rPr>
            </w:pPr>
          </w:p>
        </w:tc>
      </w:tr>
      <w:tr w:rsidR="002E4F83" w:rsidRPr="002E4F83" w:rsidDel="00F959EE" w14:paraId="2E542935" w14:textId="22160229" w:rsidTr="004A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75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5023B455" w14:textId="7BA7E22F" w:rsidR="002E4F83" w:rsidRPr="002E4F83" w:rsidDel="00F959EE" w:rsidRDefault="002E4F83">
            <w:pPr>
              <w:spacing w:after="0"/>
              <w:rPr>
                <w:del w:id="376" w:author="Keyes, Stacey /US" w:date="2019-11-13T15:54:00Z"/>
                <w:sz w:val="16"/>
              </w:rPr>
            </w:pPr>
            <w:del w:id="377" w:author="Keyes, Stacey /US" w:date="2019-11-13T15:54:00Z">
              <w:r w:rsidDel="00F959EE">
                <w:rPr>
                  <w:sz w:val="16"/>
                </w:rPr>
                <w:delText>Tagged Description to  Add</w:delText>
              </w:r>
            </w:del>
          </w:p>
        </w:tc>
        <w:tc>
          <w:tcPr>
            <w:tcW w:w="2614" w:type="pct"/>
          </w:tcPr>
          <w:p w14:paraId="04CA030A" w14:textId="1187F832" w:rsidR="002E4F83" w:rsidRPr="002E4F83" w:rsidDel="00F959EE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78" w:author="Keyes, Stacey /US" w:date="2019-11-13T15:54:00Z"/>
                <w:sz w:val="16"/>
              </w:rPr>
            </w:pPr>
            <w:del w:id="379" w:author="Keyes, Stacey /US" w:date="2019-11-13T15:54:00Z">
              <w:r w:rsidRPr="00BD7E02" w:rsidDel="00F959EE">
                <w:rPr>
                  <w:b/>
                  <w:sz w:val="16"/>
                </w:rPr>
                <w:delText>ADR Name To Be Tagged</w:delText>
              </w:r>
            </w:del>
          </w:p>
        </w:tc>
        <w:tc>
          <w:tcPr>
            <w:tcW w:w="131" w:type="pct"/>
          </w:tcPr>
          <w:p w14:paraId="54E34829" w14:textId="284960DF" w:rsidR="002E4F83" w:rsidRPr="002E4F83" w:rsidDel="00F959EE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80" w:author="Keyes, Stacey /US" w:date="2019-11-13T15:54:00Z"/>
                <w:sz w:val="16"/>
              </w:rPr>
            </w:pPr>
          </w:p>
        </w:tc>
      </w:tr>
      <w:tr w:rsidR="002E4F83" w:rsidRPr="002E4F83" w:rsidDel="00F959EE" w14:paraId="3F3789DA" w14:textId="6126F301" w:rsidTr="004A1194">
        <w:trPr>
          <w:del w:id="381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4B24A35D" w14:textId="589696D4" w:rsidR="002E4F83" w:rsidRPr="002E4F83" w:rsidDel="00F959EE" w:rsidRDefault="002E4F83" w:rsidP="00D81C7D">
            <w:pPr>
              <w:spacing w:after="0"/>
              <w:rPr>
                <w:del w:id="382" w:author="Keyes, Stacey /US" w:date="2019-11-13T15:54:00Z"/>
                <w:b w:val="0"/>
                <w:sz w:val="16"/>
              </w:rPr>
            </w:pPr>
            <w:del w:id="383" w:author="Keyes, Stacey /US" w:date="2019-11-13T15:54:00Z">
              <w:r w:rsidRPr="002E4F83" w:rsidDel="00F959EE">
                <w:rPr>
                  <w:sz w:val="16"/>
                </w:rPr>
                <w:delText>*SCHED-M-TU2+40:00*</w:delText>
              </w:r>
              <w:r w:rsidDel="00F959EE">
                <w:rPr>
                  <w:b w:val="0"/>
                  <w:sz w:val="16"/>
                </w:rPr>
                <w:delText xml:space="preserve"> </w:delText>
              </w:r>
              <w:r w:rsidRPr="00D81C7D" w:rsidDel="00F959EE">
                <w:rPr>
                  <w:b w:val="0"/>
                  <w:sz w:val="16"/>
                </w:rPr>
                <w:delText>Monthly, Patch Wednesday 4PM  </w:delText>
              </w:r>
            </w:del>
          </w:p>
        </w:tc>
        <w:tc>
          <w:tcPr>
            <w:tcW w:w="2614" w:type="pct"/>
          </w:tcPr>
          <w:p w14:paraId="579C1441" w14:textId="10C6B9E5" w:rsidR="002E4F83" w:rsidRPr="002E4F83" w:rsidDel="00F959EE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4" w:author="Keyes, Stacey /US" w:date="2019-11-13T15:54:00Z"/>
                <w:sz w:val="16"/>
              </w:rPr>
            </w:pPr>
            <w:del w:id="385" w:author="Keyes, Stacey /US" w:date="2019-11-13T15:54:00Z">
              <w:r w:rsidRPr="002E4F83" w:rsidDel="00F959EE">
                <w:rPr>
                  <w:sz w:val="16"/>
                </w:rPr>
                <w:delText>Updates – Standard Windows Server Updates – Previous Years    </w:delText>
              </w:r>
            </w:del>
          </w:p>
        </w:tc>
        <w:tc>
          <w:tcPr>
            <w:tcW w:w="131" w:type="pct"/>
          </w:tcPr>
          <w:p w14:paraId="19C1E9EB" w14:textId="32D64522" w:rsidR="002E4F83" w:rsidRPr="002E4F83" w:rsidDel="00F959EE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6" w:author="Keyes, Stacey /US" w:date="2019-11-13T15:54:00Z"/>
                <w:sz w:val="16"/>
              </w:rPr>
            </w:pPr>
          </w:p>
        </w:tc>
      </w:tr>
      <w:tr w:rsidR="002E4F83" w:rsidRPr="002E4F83" w:rsidDel="00F959EE" w14:paraId="44EDC057" w14:textId="6EEF19C7" w:rsidTr="004A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87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50B053D9" w14:textId="2260E900" w:rsidR="002E4F83" w:rsidRPr="002E4F83" w:rsidDel="00F959EE" w:rsidRDefault="002E4F83" w:rsidP="00D81C7D">
            <w:pPr>
              <w:spacing w:after="0"/>
              <w:rPr>
                <w:del w:id="388" w:author="Keyes, Stacey /US" w:date="2019-11-13T15:54:00Z"/>
                <w:b w:val="0"/>
                <w:sz w:val="16"/>
              </w:rPr>
            </w:pPr>
            <w:del w:id="389" w:author="Keyes, Stacey /US" w:date="2019-11-13T15:54:00Z">
              <w:r w:rsidRPr="002E4F83" w:rsidDel="00F959EE">
                <w:rPr>
                  <w:sz w:val="16"/>
                </w:rPr>
                <w:delText>*SCHED-M-TU2+41:00*</w:delText>
              </w:r>
              <w:r w:rsidDel="00F959EE">
                <w:rPr>
                  <w:b w:val="0"/>
                  <w:sz w:val="16"/>
                </w:rPr>
                <w:delText xml:space="preserve"> </w:delText>
              </w:r>
              <w:r w:rsidRPr="00D81C7D" w:rsidDel="00F959EE">
                <w:rPr>
                  <w:b w:val="0"/>
                  <w:sz w:val="16"/>
                </w:rPr>
                <w:delText>Monthly, Patch Wednesday 5PM   </w:delText>
              </w:r>
            </w:del>
          </w:p>
        </w:tc>
        <w:tc>
          <w:tcPr>
            <w:tcW w:w="2614" w:type="pct"/>
          </w:tcPr>
          <w:p w14:paraId="178D9C01" w14:textId="362D06AB" w:rsidR="002E4F83" w:rsidRPr="002E4F83" w:rsidDel="00F959EE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90" w:author="Keyes, Stacey /US" w:date="2019-11-13T15:54:00Z"/>
                <w:sz w:val="16"/>
              </w:rPr>
            </w:pPr>
            <w:del w:id="391" w:author="Keyes, Stacey /US" w:date="2019-11-13T15:54:00Z">
              <w:r w:rsidRPr="002E4F83" w:rsidDel="00F959EE">
                <w:rPr>
                  <w:sz w:val="16"/>
                </w:rPr>
                <w:delText>Updates – Standard Windows Server Updates – Current Year       </w:delText>
              </w:r>
            </w:del>
          </w:p>
        </w:tc>
        <w:tc>
          <w:tcPr>
            <w:tcW w:w="131" w:type="pct"/>
          </w:tcPr>
          <w:p w14:paraId="2EA6829E" w14:textId="7865A81B" w:rsidR="002E4F83" w:rsidRPr="002E4F83" w:rsidDel="00F959EE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92" w:author="Keyes, Stacey /US" w:date="2019-11-13T15:54:00Z"/>
                <w:sz w:val="16"/>
              </w:rPr>
            </w:pPr>
          </w:p>
        </w:tc>
      </w:tr>
      <w:tr w:rsidR="002E4F83" w:rsidRPr="002E4F83" w:rsidDel="00F959EE" w14:paraId="3DC763F1" w14:textId="0C59C0E7" w:rsidTr="004A1194">
        <w:trPr>
          <w:del w:id="393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6FF89462" w14:textId="19180B74" w:rsidR="002E4F83" w:rsidRPr="002E4F83" w:rsidDel="00F959EE" w:rsidRDefault="002E4F83" w:rsidP="00D81C7D">
            <w:pPr>
              <w:spacing w:after="0"/>
              <w:rPr>
                <w:del w:id="394" w:author="Keyes, Stacey /US" w:date="2019-11-13T15:54:00Z"/>
                <w:b w:val="0"/>
                <w:sz w:val="16"/>
              </w:rPr>
            </w:pPr>
            <w:del w:id="395" w:author="Keyes, Stacey /US" w:date="2019-11-13T15:54:00Z">
              <w:r w:rsidRPr="002E4F83" w:rsidDel="00F959EE">
                <w:rPr>
                  <w:sz w:val="16"/>
                </w:rPr>
                <w:delText>*SCHED-M-TU2+44:00*</w:delText>
              </w:r>
              <w:r w:rsidDel="00F959EE">
                <w:rPr>
                  <w:b w:val="0"/>
                  <w:sz w:val="16"/>
                </w:rPr>
                <w:delText xml:space="preserve"> </w:delText>
              </w:r>
              <w:r w:rsidRPr="00D81C7D" w:rsidDel="00F959EE">
                <w:rPr>
                  <w:b w:val="0"/>
                  <w:sz w:val="16"/>
                </w:rPr>
                <w:delText>Monthly, Patch Wednesday 8PM   </w:delText>
              </w:r>
            </w:del>
          </w:p>
        </w:tc>
        <w:tc>
          <w:tcPr>
            <w:tcW w:w="2614" w:type="pct"/>
          </w:tcPr>
          <w:p w14:paraId="2E615815" w14:textId="16DC0FCE" w:rsidR="002E4F83" w:rsidRPr="002E4F83" w:rsidDel="00F959EE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6" w:author="Keyes, Stacey /US" w:date="2019-11-13T15:54:00Z"/>
                <w:sz w:val="16"/>
              </w:rPr>
            </w:pPr>
            <w:del w:id="397" w:author="Keyes, Stacey /US" w:date="2019-11-13T15:54:00Z">
              <w:r w:rsidRPr="002E4F83" w:rsidDel="00F959EE">
                <w:rPr>
                  <w:sz w:val="16"/>
                </w:rPr>
                <w:delText>Updates – Standard Windows Server Updates – Manal</w:delText>
              </w:r>
            </w:del>
          </w:p>
        </w:tc>
        <w:tc>
          <w:tcPr>
            <w:tcW w:w="131" w:type="pct"/>
          </w:tcPr>
          <w:p w14:paraId="677CE76E" w14:textId="135704A4" w:rsidR="002E4F83" w:rsidRPr="002E4F83" w:rsidDel="00F959EE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98" w:author="Keyes, Stacey /US" w:date="2019-11-13T15:54:00Z"/>
                <w:sz w:val="16"/>
              </w:rPr>
            </w:pPr>
          </w:p>
        </w:tc>
      </w:tr>
      <w:tr w:rsidR="002E4F83" w:rsidRPr="002E4F83" w:rsidDel="00F959EE" w14:paraId="17DD411F" w14:textId="0E7C1C55" w:rsidTr="004A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99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2551ED7E" w14:textId="0D9A45EA" w:rsidR="002E4F83" w:rsidRPr="002E4F83" w:rsidDel="00F959EE" w:rsidRDefault="002E4F83" w:rsidP="00D81C7D">
            <w:pPr>
              <w:spacing w:after="0"/>
              <w:rPr>
                <w:del w:id="400" w:author="Keyes, Stacey /US" w:date="2019-11-13T15:54:00Z"/>
                <w:b w:val="0"/>
                <w:sz w:val="16"/>
              </w:rPr>
            </w:pPr>
            <w:del w:id="401" w:author="Keyes, Stacey /US" w:date="2019-11-13T15:54:00Z">
              <w:r w:rsidRPr="002E4F83" w:rsidDel="00F959EE">
                <w:rPr>
                  <w:sz w:val="16"/>
                </w:rPr>
                <w:delText>*SCHED-M-TU2+46:00*</w:delText>
              </w:r>
              <w:r w:rsidDel="00F959EE">
                <w:rPr>
                  <w:b w:val="0"/>
                  <w:sz w:val="16"/>
                </w:rPr>
                <w:delText xml:space="preserve"> </w:delText>
              </w:r>
              <w:r w:rsidRPr="00D81C7D" w:rsidDel="00F959EE">
                <w:rPr>
                  <w:b w:val="0"/>
                  <w:sz w:val="16"/>
                </w:rPr>
                <w:delText>Monthly, Patch Wednesday 10PM </w:delText>
              </w:r>
            </w:del>
          </w:p>
        </w:tc>
        <w:tc>
          <w:tcPr>
            <w:tcW w:w="2614" w:type="pct"/>
          </w:tcPr>
          <w:p w14:paraId="5310C58D" w14:textId="1F2A38AA" w:rsidR="002E4F83" w:rsidRPr="002E4F83" w:rsidDel="00F959EE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02" w:author="Keyes, Stacey /US" w:date="2019-11-13T15:54:00Z"/>
                <w:sz w:val="16"/>
              </w:rPr>
            </w:pPr>
            <w:del w:id="403" w:author="Keyes, Stacey /US" w:date="2019-11-13T15:54:00Z">
              <w:r w:rsidRPr="002E4F83" w:rsidDel="00F959EE">
                <w:rPr>
                  <w:sz w:val="16"/>
                </w:rPr>
                <w:delText>Updates – Standard Windows Server Updates – Required</w:delText>
              </w:r>
            </w:del>
          </w:p>
        </w:tc>
        <w:tc>
          <w:tcPr>
            <w:tcW w:w="131" w:type="pct"/>
          </w:tcPr>
          <w:p w14:paraId="457796B4" w14:textId="31CC87A2" w:rsidR="002E4F83" w:rsidRPr="002E4F83" w:rsidDel="00F959EE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04" w:author="Keyes, Stacey /US" w:date="2019-11-13T15:54:00Z"/>
                <w:sz w:val="16"/>
              </w:rPr>
            </w:pPr>
          </w:p>
        </w:tc>
      </w:tr>
      <w:tr w:rsidR="002E4F83" w:rsidRPr="002E4F83" w:rsidDel="00F959EE" w14:paraId="637D7C88" w14:textId="6DDDCE55" w:rsidTr="004A1194">
        <w:trPr>
          <w:del w:id="405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1E1811EA" w14:textId="011BBA90" w:rsidR="002E4F83" w:rsidRPr="002E4F83" w:rsidDel="00F959EE" w:rsidRDefault="002E4F83" w:rsidP="00D81C7D">
            <w:pPr>
              <w:spacing w:after="0"/>
              <w:rPr>
                <w:del w:id="406" w:author="Keyes, Stacey /US" w:date="2019-11-13T15:54:00Z"/>
                <w:b w:val="0"/>
                <w:sz w:val="16"/>
              </w:rPr>
            </w:pPr>
            <w:del w:id="407" w:author="Keyes, Stacey /US" w:date="2019-11-13T15:54:00Z">
              <w:r w:rsidRPr="002E4F83" w:rsidDel="00F959EE">
                <w:rPr>
                  <w:sz w:val="16"/>
                </w:rPr>
                <w:delText>*SCHED-M-TU2+47:00*</w:delText>
              </w:r>
              <w:r w:rsidDel="00F959EE">
                <w:rPr>
                  <w:b w:val="0"/>
                  <w:sz w:val="16"/>
                </w:rPr>
                <w:delText xml:space="preserve"> </w:delText>
              </w:r>
              <w:r w:rsidRPr="00D81C7D" w:rsidDel="00F959EE">
                <w:rPr>
                  <w:b w:val="0"/>
                  <w:sz w:val="16"/>
                </w:rPr>
                <w:delText>Monthly, Patch Wednesday 11PM </w:delText>
              </w:r>
            </w:del>
          </w:p>
        </w:tc>
        <w:tc>
          <w:tcPr>
            <w:tcW w:w="2614" w:type="pct"/>
          </w:tcPr>
          <w:p w14:paraId="1C73F4B5" w14:textId="28CA3CDF" w:rsidR="002E4F83" w:rsidRPr="002E4F83" w:rsidDel="00F959EE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08" w:author="Keyes, Stacey /US" w:date="2019-11-13T15:54:00Z"/>
                <w:sz w:val="16"/>
              </w:rPr>
            </w:pPr>
            <w:del w:id="409" w:author="Keyes, Stacey /US" w:date="2019-11-13T15:54:00Z">
              <w:r w:rsidRPr="002E4F83" w:rsidDel="00F959EE">
                <w:rPr>
                  <w:sz w:val="16"/>
                </w:rPr>
                <w:delText>Updates – Standard Windows Workstation Security Updates – Previous Years</w:delText>
              </w:r>
            </w:del>
          </w:p>
        </w:tc>
        <w:tc>
          <w:tcPr>
            <w:tcW w:w="131" w:type="pct"/>
          </w:tcPr>
          <w:p w14:paraId="277F8E29" w14:textId="718DF430" w:rsidR="002E4F83" w:rsidRPr="002E4F83" w:rsidDel="00F959EE" w:rsidRDefault="002E4F83" w:rsidP="00D81C7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10" w:author="Keyes, Stacey /US" w:date="2019-11-13T15:54:00Z"/>
                <w:sz w:val="16"/>
              </w:rPr>
            </w:pPr>
          </w:p>
        </w:tc>
      </w:tr>
      <w:tr w:rsidR="002E4F83" w:rsidRPr="002E4F83" w:rsidDel="00F959EE" w14:paraId="1942A400" w14:textId="3D16AC2B" w:rsidTr="004A1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11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pct"/>
          </w:tcPr>
          <w:p w14:paraId="601F4BBD" w14:textId="2392210D" w:rsidR="002E4F83" w:rsidRPr="002E4F83" w:rsidDel="00F959EE" w:rsidRDefault="002E4F83" w:rsidP="00D81C7D">
            <w:pPr>
              <w:spacing w:after="0"/>
              <w:rPr>
                <w:del w:id="412" w:author="Keyes, Stacey /US" w:date="2019-11-13T15:54:00Z"/>
                <w:b w:val="0"/>
                <w:sz w:val="16"/>
              </w:rPr>
            </w:pPr>
            <w:del w:id="413" w:author="Keyes, Stacey /US" w:date="2019-11-13T15:54:00Z">
              <w:r w:rsidRPr="002E4F83" w:rsidDel="00F959EE">
                <w:rPr>
                  <w:sz w:val="16"/>
                </w:rPr>
                <w:delText>*SCHED-M-TU2+47:45*</w:delText>
              </w:r>
              <w:r w:rsidDel="00F959EE">
                <w:rPr>
                  <w:b w:val="0"/>
                  <w:sz w:val="16"/>
                </w:rPr>
                <w:delText xml:space="preserve"> </w:delText>
              </w:r>
              <w:r w:rsidRPr="00D81C7D" w:rsidDel="00F959EE">
                <w:rPr>
                  <w:b w:val="0"/>
                  <w:sz w:val="16"/>
                </w:rPr>
                <w:delText>Monthly, Patch Wednesday 11:45PM </w:delText>
              </w:r>
            </w:del>
          </w:p>
        </w:tc>
        <w:tc>
          <w:tcPr>
            <w:tcW w:w="2614" w:type="pct"/>
          </w:tcPr>
          <w:p w14:paraId="2BA985CD" w14:textId="0E45A91F" w:rsidR="002E4F83" w:rsidRPr="002E4F83" w:rsidDel="00F959EE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14" w:author="Keyes, Stacey /US" w:date="2019-11-13T15:54:00Z"/>
                <w:sz w:val="16"/>
              </w:rPr>
            </w:pPr>
            <w:del w:id="415" w:author="Keyes, Stacey /US" w:date="2019-11-13T15:54:00Z">
              <w:r w:rsidRPr="002E4F83" w:rsidDel="00F959EE">
                <w:rPr>
                  <w:sz w:val="16"/>
                </w:rPr>
                <w:delText>Updates – Standard Windows Workstation Security Updates – Current Year</w:delText>
              </w:r>
            </w:del>
          </w:p>
        </w:tc>
        <w:tc>
          <w:tcPr>
            <w:tcW w:w="131" w:type="pct"/>
          </w:tcPr>
          <w:p w14:paraId="217ED1C8" w14:textId="2175BE6A" w:rsidR="002E4F83" w:rsidRPr="002E4F83" w:rsidDel="00F959EE" w:rsidRDefault="002E4F83" w:rsidP="00D81C7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16" w:author="Keyes, Stacey /US" w:date="2019-11-13T15:54:00Z"/>
                <w:sz w:val="16"/>
              </w:rPr>
            </w:pPr>
          </w:p>
        </w:tc>
      </w:tr>
    </w:tbl>
    <w:p w14:paraId="4087F4EB" w14:textId="29D7C849" w:rsidR="00BD7E02" w:rsidDel="00F959EE" w:rsidRDefault="00BD7E02" w:rsidP="00C919CD">
      <w:pPr>
        <w:pStyle w:val="Heading2"/>
        <w:rPr>
          <w:del w:id="417" w:author="Keyes, Stacey /US" w:date="2019-11-13T15:54:00Z"/>
        </w:rPr>
      </w:pPr>
    </w:p>
    <w:p w14:paraId="6B21BB49" w14:textId="77777777" w:rsidR="00AA342C" w:rsidRDefault="00AA342C" w:rsidP="00C919CD">
      <w:pPr>
        <w:pStyle w:val="Heading2"/>
      </w:pPr>
      <w:bookmarkStart w:id="418" w:name="_Toc24552899"/>
      <w:r>
        <w:t>Post Implementation Test Plan</w:t>
      </w:r>
      <w:bookmarkEnd w:id="418"/>
    </w:p>
    <w:p w14:paraId="6B21BB4B" w14:textId="1EBD27D5" w:rsidR="005C293B" w:rsidRDefault="00810AE5" w:rsidP="004A73C8">
      <w:pPr>
        <w:pStyle w:val="ListParagraph"/>
        <w:numPr>
          <w:ilvl w:val="0"/>
          <w:numId w:val="15"/>
        </w:numPr>
        <w:rPr>
          <w:ins w:id="419" w:author="Keyes, Stacey /US" w:date="2019-11-13T16:16:00Z"/>
        </w:rPr>
      </w:pPr>
      <w:del w:id="420" w:author="Keyes, Stacey /US" w:date="2019-11-13T16:10:00Z">
        <w:r w:rsidDel="004A73C8">
          <w:delText>N/A</w:delText>
        </w:r>
      </w:del>
      <w:ins w:id="421" w:author="Keyes, Stacey /US" w:date="2019-11-13T16:10:00Z">
        <w:r w:rsidR="004A73C8">
          <w:t xml:space="preserve">Change the </w:t>
        </w:r>
      </w:ins>
      <w:ins w:id="422" w:author="Keyes, Stacey /US" w:date="2019-11-13T16:16:00Z">
        <w:r w:rsidR="004A73C8">
          <w:t xml:space="preserve">Max Execution Time value for an update that mates the </w:t>
        </w:r>
        <w:proofErr w:type="spellStart"/>
        <w:r w:rsidR="004A73C8">
          <w:t>TitleCriteria</w:t>
        </w:r>
        <w:proofErr w:type="spellEnd"/>
        <w:r w:rsidR="004A73C8">
          <w:t xml:space="preserve"> </w:t>
        </w:r>
      </w:ins>
    </w:p>
    <w:p w14:paraId="59ADD64B" w14:textId="2C96FAE1" w:rsidR="004A73C8" w:rsidRDefault="004A73C8" w:rsidP="004A73C8">
      <w:pPr>
        <w:pStyle w:val="ListParagraph"/>
        <w:numPr>
          <w:ilvl w:val="0"/>
          <w:numId w:val="15"/>
        </w:numPr>
        <w:rPr>
          <w:ins w:id="423" w:author="Keyes, Stacey /US" w:date="2019-11-13T16:17:00Z"/>
        </w:rPr>
      </w:pPr>
      <w:ins w:id="424" w:author="Keyes, Stacey /US" w:date="2019-11-13T16:16:00Z">
        <w:r>
          <w:t>Manually execute the scheduled task</w:t>
        </w:r>
      </w:ins>
    </w:p>
    <w:p w14:paraId="37236347" w14:textId="696A87ED" w:rsidR="004A73C8" w:rsidRPr="005C293B" w:rsidRDefault="004A73C8" w:rsidP="004A73C8">
      <w:pPr>
        <w:pStyle w:val="ListParagraph"/>
        <w:numPr>
          <w:ilvl w:val="0"/>
          <w:numId w:val="15"/>
        </w:numPr>
        <w:pPrChange w:id="425" w:author="Keyes, Stacey /US" w:date="2019-11-13T16:10:00Z">
          <w:pPr/>
        </w:pPrChange>
      </w:pPr>
      <w:ins w:id="426" w:author="Keyes, Stacey /US" w:date="2019-11-13T16:17:00Z">
        <w:r>
          <w:t xml:space="preserve">Verify the value was corrected to </w:t>
        </w:r>
        <w:r w:rsidR="00AE79EC">
          <w:t>value defined</w:t>
        </w:r>
      </w:ins>
    </w:p>
    <w:p w14:paraId="6B21BB4C" w14:textId="77777777" w:rsidR="00AA342C" w:rsidRDefault="00AA342C" w:rsidP="00C919CD">
      <w:pPr>
        <w:pStyle w:val="Heading2"/>
      </w:pPr>
      <w:bookmarkStart w:id="427" w:name="_Toc24552900"/>
      <w:r w:rsidRPr="005D6F3F">
        <w:t>Back Out Plan</w:t>
      </w:r>
      <w:bookmarkEnd w:id="427"/>
    </w:p>
    <w:p w14:paraId="6B21BB4D" w14:textId="2B6C819C" w:rsidR="00AA342C" w:rsidRDefault="005C293B" w:rsidP="00AA342C">
      <w:r w:rsidRPr="005C293B">
        <w:t xml:space="preserve">Disable the scheduled task </w:t>
      </w:r>
      <w:r w:rsidR="00CC4BD1">
        <w:t>or remove the *SCHED tags from the ADRs</w:t>
      </w:r>
    </w:p>
    <w:p w14:paraId="6B21BB4F" w14:textId="77777777" w:rsidR="005C293B" w:rsidRPr="005D6F3F" w:rsidRDefault="005C293B" w:rsidP="00AA342C">
      <w:pPr>
        <w:rPr>
          <w:color w:val="365F91" w:themeColor="accent1" w:themeShade="BF"/>
        </w:rPr>
      </w:pPr>
    </w:p>
    <w:p w14:paraId="6B21BB50" w14:textId="37F52022" w:rsidR="00AA342C" w:rsidDel="00AE79EC" w:rsidRDefault="000E67C4" w:rsidP="002E4F83">
      <w:pPr>
        <w:pStyle w:val="Heading2"/>
        <w:rPr>
          <w:del w:id="428" w:author="Keyes, Stacey /US" w:date="2019-11-13T16:17:00Z"/>
        </w:rPr>
      </w:pPr>
      <w:bookmarkStart w:id="429" w:name="_Toc24552901"/>
      <w:del w:id="430" w:author="Keyes, Stacey /US" w:date="2019-11-13T16:17:00Z">
        <w:r w:rsidDel="00AE79EC">
          <w:delText>Appendix A.</w:delText>
        </w:r>
        <w:bookmarkEnd w:id="429"/>
      </w:del>
    </w:p>
    <w:p w14:paraId="633857C3" w14:textId="4DC1C322" w:rsidR="000E67C4" w:rsidRPr="00BD7E02" w:rsidDel="00F959EE" w:rsidRDefault="000E67C4" w:rsidP="000E67C4">
      <w:pPr>
        <w:rPr>
          <w:del w:id="431" w:author="Keyes, Stacey /US" w:date="2019-11-13T15:54:00Z"/>
          <w:b/>
        </w:rPr>
      </w:pPr>
      <w:del w:id="432" w:author="Keyes, Stacey /US" w:date="2019-11-13T15:54:00Z">
        <w:r w:rsidDel="00F959EE">
          <w:rPr>
            <w:b/>
          </w:rPr>
          <w:delText>Scheduled T</w:delText>
        </w:r>
        <w:r w:rsidRPr="00BD7E02" w:rsidDel="00F959EE">
          <w:rPr>
            <w:b/>
          </w:rPr>
          <w:delText>ask</w:delText>
        </w:r>
      </w:del>
    </w:p>
    <w:p w14:paraId="038BC968" w14:textId="7D0EA568" w:rsidR="000E67C4" w:rsidDel="00F959EE" w:rsidRDefault="000E67C4" w:rsidP="000E67C4">
      <w:pPr>
        <w:rPr>
          <w:del w:id="433" w:author="Keyes, Stacey /US" w:date="2019-11-13T15:54:00Z"/>
        </w:rPr>
      </w:pPr>
      <w:del w:id="434" w:author="Keyes, Stacey /US" w:date="2019-11-13T15:54:00Z">
        <w:r w:rsidDel="00F959EE">
          <w:delText>The Scheduled Task and associated PowerShell script will be executed on the SCCM Terminal Server RESSWCMSTMP0</w:delText>
        </w:r>
        <w:r w:rsidR="00F1437B" w:rsidDel="00F959EE">
          <w:delText>2</w:delText>
        </w:r>
        <w:r w:rsidDel="00F959EE">
          <w:delText xml:space="preserve">  for the all SCCM environments.  The Scheduled task is named “EvaluateTaggedADRs-&lt;Environment&gt;” and has the following properties configured from the table below</w:delText>
        </w:r>
      </w:del>
    </w:p>
    <w:p w14:paraId="24BA4E09" w14:textId="4FBDEF60" w:rsidR="000E67C4" w:rsidDel="00F959EE" w:rsidRDefault="000E67C4" w:rsidP="000E67C4">
      <w:pPr>
        <w:rPr>
          <w:del w:id="435" w:author="Keyes, Stacey /US" w:date="2019-11-13T15:54:00Z"/>
        </w:rPr>
      </w:pPr>
      <w:del w:id="436" w:author="Keyes, Stacey /US" w:date="2019-11-13T15:54:00Z">
        <w:r w:rsidDel="00F959EE">
          <w:delText xml:space="preserve">Action </w:delText>
        </w:r>
      </w:del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970"/>
        <w:gridCol w:w="6588"/>
      </w:tblGrid>
      <w:tr w:rsidR="000E67C4" w:rsidRPr="00BD7E02" w:rsidDel="00F959EE" w14:paraId="17483A7A" w14:textId="4E3E32B2" w:rsidTr="000D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37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A506C0A" w14:textId="292367A4" w:rsidR="000E67C4" w:rsidRPr="00BD7E02" w:rsidDel="00F959EE" w:rsidRDefault="000E67C4" w:rsidP="000D6327">
            <w:pPr>
              <w:rPr>
                <w:del w:id="438" w:author="Keyes, Stacey /US" w:date="2019-11-13T15:54:00Z"/>
              </w:rPr>
            </w:pPr>
            <w:del w:id="439" w:author="Keyes, Stacey /US" w:date="2019-11-13T15:54:00Z">
              <w:r w:rsidDel="00F959EE">
                <w:delText>Environment</w:delText>
              </w:r>
            </w:del>
          </w:p>
        </w:tc>
        <w:tc>
          <w:tcPr>
            <w:tcW w:w="2970" w:type="dxa"/>
          </w:tcPr>
          <w:p w14:paraId="1A4D7B06" w14:textId="4BE31343" w:rsidR="000E67C4" w:rsidRPr="00BD7E02" w:rsidDel="00F959EE" w:rsidRDefault="000E67C4" w:rsidP="000D6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40" w:author="Keyes, Stacey /US" w:date="2019-11-13T15:54:00Z"/>
              </w:rPr>
            </w:pPr>
            <w:del w:id="441" w:author="Keyes, Stacey /US" w:date="2019-11-13T15:54:00Z">
              <w:r w:rsidDel="00F959EE">
                <w:delText>Task Name</w:delText>
              </w:r>
            </w:del>
          </w:p>
        </w:tc>
        <w:tc>
          <w:tcPr>
            <w:tcW w:w="6588" w:type="dxa"/>
          </w:tcPr>
          <w:p w14:paraId="29756248" w14:textId="4081CA64" w:rsidR="000E67C4" w:rsidDel="00F959EE" w:rsidRDefault="000E67C4" w:rsidP="000D63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42" w:author="Keyes, Stacey /US" w:date="2019-11-13T15:54:00Z"/>
              </w:rPr>
            </w:pPr>
            <w:del w:id="443" w:author="Keyes, Stacey /US" w:date="2019-11-13T15:54:00Z">
              <w:r w:rsidDel="00F959EE">
                <w:delText>Powershell parameters</w:delText>
              </w:r>
            </w:del>
          </w:p>
        </w:tc>
      </w:tr>
      <w:tr w:rsidR="000E67C4" w:rsidRPr="00BD7E02" w:rsidDel="00F959EE" w14:paraId="2318FA9E" w14:textId="6273084F" w:rsidTr="000D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44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8F81763" w14:textId="57F40DA3" w:rsidR="000E67C4" w:rsidRPr="00BD7E02" w:rsidDel="00F959EE" w:rsidRDefault="000E67C4" w:rsidP="000D6327">
            <w:pPr>
              <w:rPr>
                <w:del w:id="445" w:author="Keyes, Stacey /US" w:date="2019-11-13T15:54:00Z"/>
              </w:rPr>
            </w:pPr>
            <w:del w:id="446" w:author="Keyes, Stacey /US" w:date="2019-11-13T15:54:00Z">
              <w:r w:rsidRPr="00BD7E02" w:rsidDel="00F959EE">
                <w:delText>DEV</w:delText>
              </w:r>
              <w:r w:rsidDel="00F959EE">
                <w:delText xml:space="preserve">   Pre2Prod</w:delText>
              </w:r>
            </w:del>
          </w:p>
        </w:tc>
        <w:tc>
          <w:tcPr>
            <w:tcW w:w="2970" w:type="dxa"/>
          </w:tcPr>
          <w:p w14:paraId="70A60C3A" w14:textId="7146801B" w:rsidR="000E67C4" w:rsidRPr="00BD7E02" w:rsidDel="00F959EE" w:rsidRDefault="000E67C4" w:rsidP="000D6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7" w:author="Keyes, Stacey /US" w:date="2019-11-13T15:54:00Z"/>
              </w:rPr>
            </w:pPr>
            <w:del w:id="448" w:author="Keyes, Stacey /US" w:date="2019-11-13T15:54:00Z">
              <w:r w:rsidDel="00F959EE">
                <w:delText>EvaluateTaggedADRs-DEV</w:delText>
              </w:r>
            </w:del>
          </w:p>
        </w:tc>
        <w:tc>
          <w:tcPr>
            <w:tcW w:w="6588" w:type="dxa"/>
          </w:tcPr>
          <w:p w14:paraId="2D2FF00D" w14:textId="18D5F05E" w:rsidR="000E67C4" w:rsidDel="00F959EE" w:rsidRDefault="000E67C4" w:rsidP="000D6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49" w:author="Keyes, Stacey /US" w:date="2019-11-13T15:54:00Z"/>
              </w:rPr>
            </w:pPr>
            <w:del w:id="450" w:author="Keyes, Stacey /US" w:date="2019-11-13T15:54:00Z">
              <w:r w:rsidRPr="00D35B48" w:rsidDel="00F959EE">
                <w:delText>"D:\PowerShell_Tasks\EvaluateTaggedADRs\EvaluateTaggedADRs.PS1" -SiteServer "</w:delText>
              </w:r>
              <w:r w:rsidDel="00F959EE">
                <w:delText xml:space="preserve"> XSNW10S629K</w:delText>
              </w:r>
              <w:r w:rsidRPr="00D35B48" w:rsidDel="00F959EE">
                <w:delText xml:space="preserve"> "  -SiteCode "</w:delText>
              </w:r>
              <w:r w:rsidDel="00F959EE">
                <w:delText>F01</w:delText>
              </w:r>
              <w:r w:rsidRPr="00D35B48" w:rsidDel="00F959EE">
                <w:delText>" -Inst</w:delText>
              </w:r>
              <w:r w:rsidDel="00F959EE">
                <w:delText>anceName "EvaluateTaggedADRs-DEV</w:delText>
              </w:r>
              <w:r w:rsidRPr="00D35B48" w:rsidDel="00F959EE">
                <w:delText>"</w:delText>
              </w:r>
            </w:del>
          </w:p>
        </w:tc>
      </w:tr>
      <w:tr w:rsidR="000E67C4" w:rsidRPr="00BD7E02" w:rsidDel="00F959EE" w14:paraId="030290AC" w14:textId="6BECE09B" w:rsidTr="000D6327">
        <w:trPr>
          <w:del w:id="451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053355A" w14:textId="50AEBE11" w:rsidR="000E67C4" w:rsidRPr="00BD7E02" w:rsidDel="00F959EE" w:rsidRDefault="000E67C4" w:rsidP="000D6327">
            <w:pPr>
              <w:rPr>
                <w:del w:id="452" w:author="Keyes, Stacey /US" w:date="2019-11-13T15:54:00Z"/>
              </w:rPr>
            </w:pPr>
            <w:del w:id="453" w:author="Keyes, Stacey /US" w:date="2019-11-13T15:54:00Z">
              <w:r w:rsidDel="00F959EE">
                <w:delText>TEST   PreProd</w:delText>
              </w:r>
            </w:del>
          </w:p>
        </w:tc>
        <w:tc>
          <w:tcPr>
            <w:tcW w:w="2970" w:type="dxa"/>
          </w:tcPr>
          <w:p w14:paraId="633268C7" w14:textId="59C93E84" w:rsidR="000E67C4" w:rsidRPr="00BD7E02" w:rsidDel="00F959EE" w:rsidRDefault="000E67C4" w:rsidP="000D6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54" w:author="Keyes, Stacey /US" w:date="2019-11-13T15:54:00Z"/>
              </w:rPr>
            </w:pPr>
            <w:del w:id="455" w:author="Keyes, Stacey /US" w:date="2019-11-13T15:54:00Z">
              <w:r w:rsidDel="00F959EE">
                <w:delText>EvaluateTaggedADRs-TEST</w:delText>
              </w:r>
            </w:del>
          </w:p>
        </w:tc>
        <w:tc>
          <w:tcPr>
            <w:tcW w:w="6588" w:type="dxa"/>
          </w:tcPr>
          <w:p w14:paraId="1FEA8525" w14:textId="0246A9CD" w:rsidR="000E67C4" w:rsidDel="00F959EE" w:rsidRDefault="000E67C4" w:rsidP="000D6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56" w:author="Keyes, Stacey /US" w:date="2019-11-13T15:54:00Z"/>
              </w:rPr>
            </w:pPr>
            <w:del w:id="457" w:author="Keyes, Stacey /US" w:date="2019-11-13T15:54:00Z">
              <w:r w:rsidRPr="00D35B48" w:rsidDel="00F959EE">
                <w:delText>"D:\PowerShell_Tasks\EvaluateTaggedADRs\EvaluateTaggedADRs.PS1" -SiteServer "</w:delText>
              </w:r>
              <w:r w:rsidDel="00F959EE">
                <w:delText xml:space="preserve"> XSNW10W142C</w:delText>
              </w:r>
              <w:r w:rsidRPr="00D35B48" w:rsidDel="00F959EE">
                <w:delText xml:space="preserve"> "  -SiteCode "</w:delText>
              </w:r>
              <w:r w:rsidDel="00F959EE">
                <w:delText>PP0</w:delText>
              </w:r>
              <w:r w:rsidRPr="00D35B48" w:rsidDel="00F959EE">
                <w:delText>" -Inst</w:delText>
              </w:r>
              <w:r w:rsidDel="00F959EE">
                <w:delText>anceName "EvaluateTaggedADRs-TEST</w:delText>
              </w:r>
              <w:r w:rsidRPr="00D35B48" w:rsidDel="00F959EE">
                <w:delText>"</w:delText>
              </w:r>
            </w:del>
          </w:p>
        </w:tc>
      </w:tr>
      <w:tr w:rsidR="000E67C4" w:rsidRPr="00BD7E02" w:rsidDel="00F959EE" w14:paraId="5DEE3C8A" w14:textId="5BA58A03" w:rsidTr="000D6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58" w:author="Keyes, Stacey /US" w:date="2019-11-13T15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474BAC1" w14:textId="14D18CD2" w:rsidR="000E67C4" w:rsidRPr="00BD7E02" w:rsidDel="00F959EE" w:rsidRDefault="000E67C4" w:rsidP="000D6327">
            <w:pPr>
              <w:rPr>
                <w:del w:id="459" w:author="Keyes, Stacey /US" w:date="2019-11-13T15:54:00Z"/>
              </w:rPr>
            </w:pPr>
            <w:del w:id="460" w:author="Keyes, Stacey /US" w:date="2019-11-13T15:54:00Z">
              <w:r w:rsidRPr="00BD7E02" w:rsidDel="00F959EE">
                <w:delText>PROD</w:delText>
              </w:r>
            </w:del>
          </w:p>
        </w:tc>
        <w:tc>
          <w:tcPr>
            <w:tcW w:w="2970" w:type="dxa"/>
          </w:tcPr>
          <w:p w14:paraId="5D2D2E4B" w14:textId="0C605A83" w:rsidR="000E67C4" w:rsidRPr="00BD7E02" w:rsidDel="00F959EE" w:rsidRDefault="000E67C4" w:rsidP="000D6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1" w:author="Keyes, Stacey /US" w:date="2019-11-13T15:54:00Z"/>
              </w:rPr>
            </w:pPr>
            <w:del w:id="462" w:author="Keyes, Stacey /US" w:date="2019-11-13T15:54:00Z">
              <w:r w:rsidDel="00F959EE">
                <w:delText>EvaluateTaggedADRs-PROD</w:delText>
              </w:r>
            </w:del>
          </w:p>
        </w:tc>
        <w:tc>
          <w:tcPr>
            <w:tcW w:w="6588" w:type="dxa"/>
          </w:tcPr>
          <w:p w14:paraId="2955DC39" w14:textId="28B8FBED" w:rsidR="000E67C4" w:rsidDel="00F959EE" w:rsidRDefault="000E67C4" w:rsidP="000D6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63" w:author="Keyes, Stacey /US" w:date="2019-11-13T15:54:00Z"/>
              </w:rPr>
            </w:pPr>
            <w:del w:id="464" w:author="Keyes, Stacey /US" w:date="2019-11-13T15:54:00Z">
              <w:r w:rsidRPr="00D35B48" w:rsidDel="00F959EE">
                <w:delText>"D:\PowerShell_Tasks\EvaluateTaggedADRs\EvaluateTaggedADRs.PS1" -SiteServer "</w:delText>
              </w:r>
              <w:r w:rsidDel="00F959EE">
                <w:delText xml:space="preserve"> XSPW10W200P</w:delText>
              </w:r>
              <w:r w:rsidRPr="00D35B48" w:rsidDel="00F959EE">
                <w:delText xml:space="preserve"> "  -SiteCode "</w:delText>
              </w:r>
              <w:r w:rsidDel="00F959EE">
                <w:delText>P00</w:delText>
              </w:r>
              <w:r w:rsidRPr="00D35B48" w:rsidDel="00F959EE">
                <w:delText>" -Inst</w:delText>
              </w:r>
              <w:r w:rsidDel="00F959EE">
                <w:delText>anceName "EvaluateTaggedADRs-PROD</w:delText>
              </w:r>
              <w:r w:rsidRPr="00D35B48" w:rsidDel="00F959EE">
                <w:delText>"</w:delText>
              </w:r>
            </w:del>
          </w:p>
        </w:tc>
      </w:tr>
    </w:tbl>
    <w:p w14:paraId="17955F10" w14:textId="78AC89E6" w:rsidR="000E67C4" w:rsidDel="00F959EE" w:rsidRDefault="000E67C4" w:rsidP="000E67C4">
      <w:pPr>
        <w:rPr>
          <w:del w:id="465" w:author="Keyes, Stacey /US" w:date="2019-11-13T15:54:00Z"/>
        </w:rPr>
      </w:pPr>
    </w:p>
    <w:p w14:paraId="586CB5FD" w14:textId="5FB44487" w:rsidR="000E67C4" w:rsidDel="00F959EE" w:rsidRDefault="000E67C4" w:rsidP="000E67C4">
      <w:pPr>
        <w:ind w:firstLine="720"/>
        <w:rPr>
          <w:del w:id="466" w:author="Keyes, Stacey /US" w:date="2019-11-13T15:54:00Z"/>
          <w:b/>
        </w:rPr>
      </w:pPr>
      <w:del w:id="467" w:author="Keyes, Stacey /US" w:date="2019-11-13T15:54:00Z">
        <w:r w:rsidDel="00F959EE">
          <w:rPr>
            <w:b/>
          </w:rPr>
          <w:delText xml:space="preserve">General </w:delText>
        </w:r>
      </w:del>
    </w:p>
    <w:p w14:paraId="5D8E8832" w14:textId="5938519F" w:rsidR="000E67C4" w:rsidDel="00F959EE" w:rsidRDefault="000E67C4" w:rsidP="000E67C4">
      <w:pPr>
        <w:ind w:left="720"/>
        <w:rPr>
          <w:del w:id="468" w:author="Keyes, Stacey /US" w:date="2019-11-13T15:54:00Z"/>
        </w:rPr>
      </w:pPr>
      <w:del w:id="469" w:author="Keyes, Stacey /US" w:date="2019-11-13T15:54:00Z">
        <w:r w:rsidDel="00F959EE">
          <w:delText>Run whether or not a user is logged in :    Account Name = Pharma\svc_SCRB_&lt;Environment&gt;</w:delText>
        </w:r>
      </w:del>
    </w:p>
    <w:p w14:paraId="400BC579" w14:textId="2A286B10" w:rsidR="000E67C4" w:rsidDel="00F959EE" w:rsidRDefault="000E67C4" w:rsidP="000E67C4">
      <w:pPr>
        <w:ind w:left="720"/>
        <w:rPr>
          <w:del w:id="470" w:author="Keyes, Stacey /US" w:date="2019-11-13T15:54:00Z"/>
        </w:rPr>
      </w:pPr>
      <w:del w:id="471" w:author="Keyes, Stacey /US" w:date="2019-11-13T15:54:00Z">
        <w:r w:rsidDel="00F959EE">
          <w:delText xml:space="preserve">Run with highest privileges </w:delText>
        </w:r>
      </w:del>
    </w:p>
    <w:p w14:paraId="1EA38E99" w14:textId="7424739F" w:rsidR="000E67C4" w:rsidRPr="00BD7E02" w:rsidDel="00F959EE" w:rsidRDefault="000E67C4" w:rsidP="000E67C4">
      <w:pPr>
        <w:ind w:left="720"/>
        <w:rPr>
          <w:del w:id="472" w:author="Keyes, Stacey /US" w:date="2019-11-13T15:54:00Z"/>
        </w:rPr>
      </w:pPr>
      <w:del w:id="473" w:author="Keyes, Stacey /US" w:date="2019-11-13T15:54:00Z">
        <w:r w:rsidDel="00F959EE">
          <w:delText xml:space="preserve">Windows Vista / Windows Server 2008 </w:delText>
        </w:r>
      </w:del>
    </w:p>
    <w:p w14:paraId="03A23CAE" w14:textId="5119F923" w:rsidR="000E67C4" w:rsidRPr="00BD7E02" w:rsidDel="00F959EE" w:rsidRDefault="000E67C4" w:rsidP="000E67C4">
      <w:pPr>
        <w:ind w:firstLine="720"/>
        <w:rPr>
          <w:del w:id="474" w:author="Keyes, Stacey /US" w:date="2019-11-13T15:54:00Z"/>
          <w:b/>
        </w:rPr>
      </w:pPr>
      <w:del w:id="475" w:author="Keyes, Stacey /US" w:date="2019-11-13T15:54:00Z">
        <w:r w:rsidRPr="00BD7E02" w:rsidDel="00F959EE">
          <w:rPr>
            <w:b/>
          </w:rPr>
          <w:delText xml:space="preserve">Action </w:delText>
        </w:r>
      </w:del>
    </w:p>
    <w:p w14:paraId="01FEA26D" w14:textId="43E85674" w:rsidR="000E67C4" w:rsidDel="00F959EE" w:rsidRDefault="000E67C4" w:rsidP="000E67C4">
      <w:pPr>
        <w:ind w:left="720"/>
        <w:rPr>
          <w:del w:id="476" w:author="Keyes, Stacey /US" w:date="2019-11-13T15:54:00Z"/>
        </w:rPr>
      </w:pPr>
      <w:del w:id="477" w:author="Keyes, Stacey /US" w:date="2019-11-13T15:54:00Z">
        <w:r w:rsidDel="00F959EE">
          <w:delText>Command Line : PowerShell.exe</w:delText>
        </w:r>
      </w:del>
    </w:p>
    <w:p w14:paraId="20A9E074" w14:textId="743E2AD6" w:rsidR="000E67C4" w:rsidDel="00F959EE" w:rsidRDefault="000E67C4" w:rsidP="000E67C4">
      <w:pPr>
        <w:ind w:left="720"/>
        <w:rPr>
          <w:del w:id="478" w:author="Keyes, Stacey /US" w:date="2019-11-13T15:54:00Z"/>
        </w:rPr>
      </w:pPr>
      <w:del w:id="479" w:author="Keyes, Stacey /US" w:date="2019-11-13T15:54:00Z">
        <w:r w:rsidDel="00F959EE">
          <w:delText>Command Line Parameters : ( See table above )</w:delText>
        </w:r>
      </w:del>
    </w:p>
    <w:p w14:paraId="3014861B" w14:textId="7E5A538F" w:rsidR="000E67C4" w:rsidDel="00F959EE" w:rsidRDefault="000E67C4" w:rsidP="000E67C4">
      <w:pPr>
        <w:ind w:left="720"/>
        <w:rPr>
          <w:del w:id="480" w:author="Keyes, Stacey /US" w:date="2019-11-13T15:54:00Z"/>
        </w:rPr>
      </w:pPr>
      <w:del w:id="481" w:author="Keyes, Stacey /US" w:date="2019-11-13T15:54:00Z">
        <w:r w:rsidDel="00F959EE">
          <w:delText xml:space="preserve">Start In : </w:delText>
        </w:r>
        <w:r w:rsidRPr="00D35B48" w:rsidDel="00F959EE">
          <w:delText>D:\PowerShell_Tasks\EvaluateTaggedADRs</w:delText>
        </w:r>
      </w:del>
    </w:p>
    <w:p w14:paraId="1E697AA0" w14:textId="616EA9B1" w:rsidR="000E67C4" w:rsidDel="00F959EE" w:rsidRDefault="000E67C4" w:rsidP="000E67C4">
      <w:pPr>
        <w:ind w:firstLine="720"/>
        <w:rPr>
          <w:del w:id="482" w:author="Keyes, Stacey /US" w:date="2019-11-13T15:54:00Z"/>
          <w:b/>
        </w:rPr>
      </w:pPr>
      <w:del w:id="483" w:author="Keyes, Stacey /US" w:date="2019-11-13T15:54:00Z">
        <w:r w:rsidDel="00F959EE">
          <w:rPr>
            <w:b/>
          </w:rPr>
          <w:delText>Trigger</w:delText>
        </w:r>
      </w:del>
    </w:p>
    <w:p w14:paraId="4F92042C" w14:textId="3478DAFF" w:rsidR="000E67C4" w:rsidDel="00F959EE" w:rsidRDefault="000E67C4" w:rsidP="000E67C4">
      <w:pPr>
        <w:ind w:firstLine="720"/>
        <w:rPr>
          <w:del w:id="484" w:author="Keyes, Stacey /US" w:date="2019-11-13T15:54:00Z"/>
        </w:rPr>
      </w:pPr>
      <w:del w:id="485" w:author="Keyes, Stacey /US" w:date="2019-11-13T15:54:00Z">
        <w:r w:rsidDel="00F959EE">
          <w:delText>Daily, Repeat every 15 minutes, Stop if it runs longer than 30 minutes</w:delText>
        </w:r>
      </w:del>
    </w:p>
    <w:p w14:paraId="2FB6E0BB" w14:textId="205A5118" w:rsidR="000E67C4" w:rsidDel="00F959EE" w:rsidRDefault="000E67C4" w:rsidP="000E67C4">
      <w:pPr>
        <w:ind w:left="720"/>
        <w:rPr>
          <w:del w:id="486" w:author="Keyes, Stacey /US" w:date="2019-11-13T15:54:00Z"/>
        </w:rPr>
      </w:pPr>
      <w:del w:id="487" w:author="Keyes, Stacey /US" w:date="2019-11-13T15:54:00Z">
        <w:r w:rsidDel="00F959EE">
          <w:delText>Start Time : Stagger the start times between the DEV, TEST and PROD environments. Pick from the times below depending on the environment you are implementing</w:delText>
        </w:r>
      </w:del>
    </w:p>
    <w:p w14:paraId="15D82A1F" w14:textId="5FE75A5C" w:rsidR="000E67C4" w:rsidDel="00F959EE" w:rsidRDefault="000E67C4" w:rsidP="000E67C4">
      <w:pPr>
        <w:spacing w:after="0"/>
        <w:ind w:firstLine="720"/>
        <w:rPr>
          <w:del w:id="488" w:author="Keyes, Stacey /US" w:date="2019-11-13T15:54:00Z"/>
        </w:rPr>
      </w:pPr>
      <w:del w:id="489" w:author="Keyes, Stacey /US" w:date="2019-11-13T15:54:00Z">
        <w:r w:rsidDel="00F959EE">
          <w:tab/>
          <w:delText>PROD : 12:00 AM</w:delText>
        </w:r>
      </w:del>
    </w:p>
    <w:p w14:paraId="20D4A5FB" w14:textId="29B44A01" w:rsidR="000E67C4" w:rsidDel="00F959EE" w:rsidRDefault="000E67C4" w:rsidP="000E67C4">
      <w:pPr>
        <w:spacing w:after="0"/>
        <w:ind w:firstLine="720"/>
        <w:rPr>
          <w:del w:id="490" w:author="Keyes, Stacey /US" w:date="2019-11-13T15:54:00Z"/>
        </w:rPr>
      </w:pPr>
      <w:del w:id="491" w:author="Keyes, Stacey /US" w:date="2019-11-13T15:54:00Z">
        <w:r w:rsidDel="00F959EE">
          <w:tab/>
          <w:delText>TEST : 12:05 AM</w:delText>
        </w:r>
      </w:del>
    </w:p>
    <w:p w14:paraId="18F042F0" w14:textId="67604BB7" w:rsidR="000E67C4" w:rsidDel="00F959EE" w:rsidRDefault="000E67C4" w:rsidP="000E67C4">
      <w:pPr>
        <w:spacing w:after="0"/>
        <w:ind w:firstLine="720"/>
        <w:rPr>
          <w:del w:id="492" w:author="Keyes, Stacey /US" w:date="2019-11-13T15:54:00Z"/>
        </w:rPr>
      </w:pPr>
      <w:del w:id="493" w:author="Keyes, Stacey /US" w:date="2019-11-13T15:54:00Z">
        <w:r w:rsidDel="00F959EE">
          <w:tab/>
          <w:delText>DEV : 12:10 AM</w:delText>
        </w:r>
      </w:del>
    </w:p>
    <w:p w14:paraId="54449FDE" w14:textId="2AE48348" w:rsidR="000E67C4" w:rsidRPr="00BD7E02" w:rsidDel="00F959EE" w:rsidRDefault="000E67C4" w:rsidP="000E67C4">
      <w:pPr>
        <w:ind w:firstLine="720"/>
        <w:rPr>
          <w:del w:id="494" w:author="Keyes, Stacey /US" w:date="2019-11-13T15:54:00Z"/>
        </w:rPr>
      </w:pPr>
      <w:del w:id="495" w:author="Keyes, Stacey /US" w:date="2019-11-13T15:54:00Z">
        <w:r w:rsidDel="00F959EE">
          <w:tab/>
        </w:r>
      </w:del>
    </w:p>
    <w:p w14:paraId="0CF9FF86" w14:textId="77777777" w:rsidR="000E67C4" w:rsidRPr="00AA342C" w:rsidRDefault="000E67C4" w:rsidP="00AA342C"/>
    <w:sectPr w:rsidR="000E67C4" w:rsidRPr="00AA342C" w:rsidSect="00416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690B"/>
    <w:multiLevelType w:val="hybridMultilevel"/>
    <w:tmpl w:val="46C43E9E"/>
    <w:lvl w:ilvl="0" w:tplc="0D783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6EE1"/>
    <w:multiLevelType w:val="multilevel"/>
    <w:tmpl w:val="D85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51576"/>
    <w:multiLevelType w:val="hybridMultilevel"/>
    <w:tmpl w:val="0EC84F80"/>
    <w:lvl w:ilvl="0" w:tplc="F92EF5D4">
      <w:start w:val="1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717FF"/>
    <w:multiLevelType w:val="hybridMultilevel"/>
    <w:tmpl w:val="E0F25060"/>
    <w:lvl w:ilvl="0" w:tplc="40F08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187A"/>
    <w:multiLevelType w:val="hybridMultilevel"/>
    <w:tmpl w:val="6706C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F40568"/>
    <w:multiLevelType w:val="hybridMultilevel"/>
    <w:tmpl w:val="6706C8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4E16C1"/>
    <w:multiLevelType w:val="hybridMultilevel"/>
    <w:tmpl w:val="55B8CDFC"/>
    <w:lvl w:ilvl="0" w:tplc="0D783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52D1D"/>
    <w:multiLevelType w:val="hybridMultilevel"/>
    <w:tmpl w:val="61EC0862"/>
    <w:lvl w:ilvl="0" w:tplc="DE169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453CD"/>
    <w:multiLevelType w:val="hybridMultilevel"/>
    <w:tmpl w:val="3C226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2016A1"/>
    <w:multiLevelType w:val="hybridMultilevel"/>
    <w:tmpl w:val="9F40C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365BE"/>
    <w:multiLevelType w:val="hybridMultilevel"/>
    <w:tmpl w:val="0E20368E"/>
    <w:lvl w:ilvl="0" w:tplc="0D783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565D9"/>
    <w:multiLevelType w:val="hybridMultilevel"/>
    <w:tmpl w:val="179A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42FB8"/>
    <w:multiLevelType w:val="hybridMultilevel"/>
    <w:tmpl w:val="EE18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87608"/>
    <w:multiLevelType w:val="hybridMultilevel"/>
    <w:tmpl w:val="71B8FF1E"/>
    <w:lvl w:ilvl="0" w:tplc="F92EF5D4">
      <w:start w:val="15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D25E42">
      <w:start w:val="4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A66C9F"/>
    <w:multiLevelType w:val="hybridMultilevel"/>
    <w:tmpl w:val="8D5A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5"/>
  </w:num>
  <w:num w:numId="8">
    <w:abstractNumId w:val="10"/>
  </w:num>
  <w:num w:numId="9">
    <w:abstractNumId w:val="13"/>
  </w:num>
  <w:num w:numId="10">
    <w:abstractNumId w:val="8"/>
  </w:num>
  <w:num w:numId="11">
    <w:abstractNumId w:val="2"/>
  </w:num>
  <w:num w:numId="12">
    <w:abstractNumId w:val="7"/>
  </w:num>
  <w:num w:numId="13">
    <w:abstractNumId w:val="9"/>
  </w:num>
  <w:num w:numId="14">
    <w:abstractNumId w:val="14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es, Stacey /US">
    <w15:presenceInfo w15:providerId="AD" w15:userId="S::Stacey.Keyes@sanofi.com::09d26f7d-e50e-4a72-a111-407fca85f4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97"/>
    <w:rsid w:val="0003752F"/>
    <w:rsid w:val="00050500"/>
    <w:rsid w:val="000E67C4"/>
    <w:rsid w:val="00163E47"/>
    <w:rsid w:val="00194EBD"/>
    <w:rsid w:val="001B0BD1"/>
    <w:rsid w:val="001D3DFA"/>
    <w:rsid w:val="001E4498"/>
    <w:rsid w:val="0022019C"/>
    <w:rsid w:val="00245F07"/>
    <w:rsid w:val="002B3924"/>
    <w:rsid w:val="002E4F83"/>
    <w:rsid w:val="003C75AF"/>
    <w:rsid w:val="003E768F"/>
    <w:rsid w:val="004A1194"/>
    <w:rsid w:val="004A73C8"/>
    <w:rsid w:val="004E35F7"/>
    <w:rsid w:val="00550D8C"/>
    <w:rsid w:val="005C293B"/>
    <w:rsid w:val="005D6263"/>
    <w:rsid w:val="005F4FEC"/>
    <w:rsid w:val="00630BE6"/>
    <w:rsid w:val="00653EB1"/>
    <w:rsid w:val="0067762F"/>
    <w:rsid w:val="007547E1"/>
    <w:rsid w:val="007B7702"/>
    <w:rsid w:val="00805432"/>
    <w:rsid w:val="00810AE5"/>
    <w:rsid w:val="00894979"/>
    <w:rsid w:val="008E3E82"/>
    <w:rsid w:val="00995A3A"/>
    <w:rsid w:val="009B13AF"/>
    <w:rsid w:val="00A40220"/>
    <w:rsid w:val="00A5534F"/>
    <w:rsid w:val="00A60E38"/>
    <w:rsid w:val="00A71C2A"/>
    <w:rsid w:val="00AA342C"/>
    <w:rsid w:val="00AE79EC"/>
    <w:rsid w:val="00B03FFA"/>
    <w:rsid w:val="00B340BE"/>
    <w:rsid w:val="00B64FAE"/>
    <w:rsid w:val="00B70634"/>
    <w:rsid w:val="00BA3CF9"/>
    <w:rsid w:val="00BB0574"/>
    <w:rsid w:val="00BC385D"/>
    <w:rsid w:val="00BD7E02"/>
    <w:rsid w:val="00BE0C97"/>
    <w:rsid w:val="00C33640"/>
    <w:rsid w:val="00C919CD"/>
    <w:rsid w:val="00CC4BD1"/>
    <w:rsid w:val="00CF04CF"/>
    <w:rsid w:val="00D05776"/>
    <w:rsid w:val="00D35B48"/>
    <w:rsid w:val="00D82AE5"/>
    <w:rsid w:val="00D86497"/>
    <w:rsid w:val="00DE2BFA"/>
    <w:rsid w:val="00E877C5"/>
    <w:rsid w:val="00F1437B"/>
    <w:rsid w:val="00F21423"/>
    <w:rsid w:val="00F959EE"/>
    <w:rsid w:val="00F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BAF6"/>
  <w15:docId w15:val="{7876B90D-C9A5-4D50-8CF0-3115E2AD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2C"/>
    <w:pPr>
      <w:spacing w:after="1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34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9CD"/>
    <w:pPr>
      <w:outlineLvl w:val="1"/>
    </w:pPr>
    <w:rPr>
      <w:b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E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4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9CD"/>
    <w:rPr>
      <w:b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6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7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C3364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C3364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D8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50D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0D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0D8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7E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63E4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ro02\AppData\Roaming\Microsoft\Templates\GIE%20Change%20Request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2010 (.docx)" ma:contentTypeID="0x0101001E06602A49D28B42ABAE25FC120483CB00F380CE7CC6EE0546A50FBA1971AA3D43" ma:contentTypeVersion="1" ma:contentTypeDescription="Content type for Word 2010 documents" ma:contentTypeScope="" ma:versionID="7dc006c503ca9aeb76cf141978ad8f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4A08E-1941-48F3-BEDA-13F787EDE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957BAD-9960-4927-ADE2-E9B616994C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6347C6-A795-47F8-B181-D31DB6E32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DDCC8C-8BDD-4BAB-853F-BEEDB256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GIE Change Request V2.dotx</Template>
  <TotalTime>2</TotalTime>
  <Pages>2</Pages>
  <Words>1850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12373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Keyes, Stacey /US</dc:creator>
  <cp:lastModifiedBy>Keyes, Stacey /US</cp:lastModifiedBy>
  <cp:revision>2</cp:revision>
  <dcterms:created xsi:type="dcterms:W3CDTF">2019-11-13T21:20:00Z</dcterms:created>
  <dcterms:modified xsi:type="dcterms:W3CDTF">2019-11-13T21:20:00Z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0x0101001E06602A49D28B42ABAE25FC120483CB00F380CE7CC6EE0546A50FBA1971AA3D43</vt:lpwstr>
  </property>
</Properties>
</file>